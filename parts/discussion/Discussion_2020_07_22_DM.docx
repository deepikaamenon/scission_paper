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87024" w:rsidRPr="00C87024" w:rsidRDefault="00C87024" w:rsidP="00C87024">
      <w:pPr>
        <w:tabs>
          <w:tab w:val="left" w:pos="220"/>
          <w:tab w:val="left" w:pos="720"/>
        </w:tabs>
        <w:autoSpaceDE w:val="0"/>
        <w:autoSpaceDN w:val="0"/>
        <w:adjustRightInd w:val="0"/>
        <w:spacing w:after="240" w:line="160" w:lineRule="atLeast"/>
        <w:rPr>
          <w:rFonts w:ascii="Times" w:hAnsi="Times" w:cs="Times"/>
          <w:lang w:val="en-GB"/>
        </w:rPr>
      </w:pPr>
      <w:r>
        <w:rPr>
          <w:rFonts w:ascii="Times" w:hAnsi="Times" w:cs="Times"/>
          <w:b/>
          <w:bCs/>
          <w:color w:val="5A5B5D"/>
          <w:sz w:val="30"/>
          <w:szCs w:val="30"/>
          <w:lang w:val="en-GB"/>
        </w:rPr>
        <w:t xml:space="preserve">Discussion </w:t>
      </w:r>
      <w:r>
        <w:rPr>
          <w:rFonts w:ascii="MS Mincho" w:eastAsia="MS Mincho" w:hAnsi="MS Mincho" w:cs="MS Mincho" w:hint="eastAsia"/>
          <w:lang w:val="en-GB"/>
        </w:rPr>
        <w:t> </w:t>
      </w:r>
    </w:p>
    <w:p w:rsidR="00C87024" w:rsidRDefault="00C87024" w:rsidP="00C87024">
      <w:pPr>
        <w:tabs>
          <w:tab w:val="left" w:pos="220"/>
          <w:tab w:val="left" w:pos="720"/>
        </w:tabs>
        <w:autoSpaceDE w:val="0"/>
        <w:autoSpaceDN w:val="0"/>
        <w:adjustRightInd w:val="0"/>
        <w:spacing w:after="240" w:line="160" w:lineRule="atLeast"/>
        <w:rPr>
          <w:rFonts w:ascii="Times" w:hAnsi="Times" w:cs="Times"/>
          <w:lang w:val="en-GB"/>
        </w:rPr>
      </w:pPr>
      <w:r>
        <w:rPr>
          <w:rFonts w:ascii="Times" w:hAnsi="Times" w:cs="Times"/>
          <w:lang w:val="en-GB"/>
        </w:rPr>
        <w:t xml:space="preserve">Recruitment and function of the </w:t>
      </w:r>
      <w:proofErr w:type="spellStart"/>
      <w:r>
        <w:rPr>
          <w:rFonts w:ascii="Times" w:hAnsi="Times" w:cs="Times"/>
          <w:lang w:val="en-GB"/>
        </w:rPr>
        <w:t>Rvs</w:t>
      </w:r>
      <w:proofErr w:type="spellEnd"/>
      <w:r>
        <w:rPr>
          <w:rFonts w:ascii="Times" w:hAnsi="Times" w:cs="Times"/>
          <w:lang w:val="en-GB"/>
        </w:rPr>
        <w:t xml:space="preserve"> complex has been </w:t>
      </w:r>
      <w:del w:id="0" w:author="Deepikaa Menon" w:date="2020-07-22T17:16:00Z">
        <w:r w:rsidDel="00566166">
          <w:rPr>
            <w:rFonts w:ascii="Times" w:hAnsi="Times" w:cs="Times"/>
            <w:lang w:val="en-GB"/>
          </w:rPr>
          <w:delText xml:space="preserve">explored </w:delText>
        </w:r>
      </w:del>
      <w:ins w:id="1" w:author="Deepikaa Menon" w:date="2020-07-22T17:16:00Z">
        <w:r w:rsidR="00566166">
          <w:rPr>
            <w:rFonts w:ascii="Times" w:hAnsi="Times" w:cs="Times"/>
            <w:lang w:val="en-GB"/>
          </w:rPr>
          <w:t>studied</w:t>
        </w:r>
        <w:r w:rsidR="00566166">
          <w:rPr>
            <w:rFonts w:ascii="Times" w:hAnsi="Times" w:cs="Times"/>
            <w:lang w:val="en-GB"/>
          </w:rPr>
          <w:t xml:space="preserve"> </w:t>
        </w:r>
      </w:ins>
      <w:r>
        <w:rPr>
          <w:rFonts w:ascii="Times" w:hAnsi="Times" w:cs="Times"/>
          <w:lang w:val="en-GB"/>
        </w:rPr>
        <w:t>in this work, and several existing</w:t>
      </w:r>
      <w:r>
        <w:rPr>
          <w:rFonts w:ascii="MS Mincho" w:eastAsia="MS Mincho" w:hAnsi="MS Mincho" w:cs="MS Mincho" w:hint="eastAsia"/>
          <w:lang w:val="en-GB"/>
        </w:rPr>
        <w:t> </w:t>
      </w:r>
      <w:r>
        <w:rPr>
          <w:rFonts w:ascii="Times" w:hAnsi="Times" w:cs="Times"/>
          <w:lang w:val="en-GB"/>
        </w:rPr>
        <w:t>models for</w:t>
      </w:r>
      <w:r w:rsidR="004E1EB6">
        <w:rPr>
          <w:rFonts w:ascii="Times" w:hAnsi="Times" w:cs="Times"/>
          <w:lang w:val="en-GB"/>
        </w:rPr>
        <w:t xml:space="preserve"> </w:t>
      </w:r>
      <w:r>
        <w:rPr>
          <w:rFonts w:ascii="Times" w:hAnsi="Times" w:cs="Times"/>
          <w:lang w:val="en-GB"/>
        </w:rPr>
        <w:t xml:space="preserve">membrane scission have been tested. We propose that </w:t>
      </w:r>
      <w:proofErr w:type="spellStart"/>
      <w:r>
        <w:rPr>
          <w:rFonts w:ascii="Times" w:hAnsi="Times" w:cs="Times"/>
          <w:lang w:val="en-GB"/>
        </w:rPr>
        <w:t>Rvs</w:t>
      </w:r>
      <w:proofErr w:type="spellEnd"/>
      <w:r>
        <w:rPr>
          <w:rFonts w:ascii="Times" w:hAnsi="Times" w:cs="Times"/>
          <w:lang w:val="en-GB"/>
        </w:rPr>
        <w:t xml:space="preserve"> is recruited to endocytic sites via interactions between the </w:t>
      </w:r>
      <w:proofErr w:type="spellStart"/>
      <w:r>
        <w:rPr>
          <w:rFonts w:ascii="Times" w:hAnsi="Times" w:cs="Times"/>
          <w:lang w:val="en-GB"/>
        </w:rPr>
        <w:t>Rvs</w:t>
      </w:r>
      <w:proofErr w:type="spellEnd"/>
      <w:r>
        <w:rPr>
          <w:rFonts w:ascii="Times" w:hAnsi="Times" w:cs="Times"/>
          <w:lang w:val="en-GB"/>
        </w:rPr>
        <w:t xml:space="preserve"> BAR domains and invaginated membrane, and that SH3 mediated protein-protein interactions are required for efficient recruitment of </w:t>
      </w:r>
      <w:proofErr w:type="spellStart"/>
      <w:r>
        <w:rPr>
          <w:rFonts w:ascii="Times" w:hAnsi="Times" w:cs="Times"/>
          <w:lang w:val="en-GB"/>
        </w:rPr>
        <w:t>Rvs</w:t>
      </w:r>
      <w:proofErr w:type="spellEnd"/>
      <w:r>
        <w:rPr>
          <w:rFonts w:ascii="Times" w:hAnsi="Times" w:cs="Times"/>
          <w:lang w:val="en-GB"/>
        </w:rPr>
        <w:t xml:space="preserve">. We found that arrival of </w:t>
      </w:r>
      <w:proofErr w:type="spellStart"/>
      <w:r>
        <w:rPr>
          <w:rFonts w:ascii="Times" w:hAnsi="Times" w:cs="Times"/>
          <w:lang w:val="en-GB"/>
        </w:rPr>
        <w:t>Rvs</w:t>
      </w:r>
      <w:proofErr w:type="spellEnd"/>
      <w:r>
        <w:rPr>
          <w:rFonts w:ascii="Times" w:hAnsi="Times" w:cs="Times"/>
          <w:lang w:val="en-GB"/>
        </w:rPr>
        <w:t xml:space="preserve"> at the membrane invagination scaffolds the membrane and prevents membrane scission. WT invagination lengths depend on recruitment of a critical number of </w:t>
      </w:r>
      <w:proofErr w:type="spellStart"/>
      <w:r>
        <w:rPr>
          <w:rFonts w:ascii="Times" w:hAnsi="Times" w:cs="Times"/>
          <w:lang w:val="en-GB"/>
        </w:rPr>
        <w:t>Rvs</w:t>
      </w:r>
      <w:proofErr w:type="spellEnd"/>
      <w:r>
        <w:rPr>
          <w:rFonts w:ascii="Times" w:hAnsi="Times" w:cs="Times"/>
          <w:lang w:val="en-GB"/>
        </w:rPr>
        <w:t xml:space="preserve"> molecules. </w:t>
      </w:r>
      <w:del w:id="2" w:author="Deepikaa Menon" w:date="2020-07-22T17:12:00Z">
        <w:r w:rsidDel="0035739F">
          <w:rPr>
            <w:rFonts w:ascii="Times" w:hAnsi="Times" w:cs="Times"/>
            <w:lang w:val="en-GB"/>
          </w:rPr>
          <w:delText xml:space="preserve">Rvs is a relatively short-lived protein at endocytic sites, and it is recruited only once the membrane tube is formed (Kaksonen, Toret and Drubin, 2005; Kukulski et al., 2012; Picco et al., </w:delText>
        </w:r>
        <w:r w:rsidDel="0035739F">
          <w:rPr>
            <w:rFonts w:ascii="MS Mincho" w:eastAsia="MS Mincho" w:hAnsi="MS Mincho" w:cs="MS Mincho" w:hint="eastAsia"/>
            <w:lang w:val="en-GB"/>
          </w:rPr>
          <w:delText> </w:delText>
        </w:r>
        <w:r w:rsidDel="0035739F">
          <w:rPr>
            <w:rFonts w:ascii="Times" w:hAnsi="Times" w:cs="Times"/>
            <w:lang w:val="en-GB"/>
          </w:rPr>
          <w:delText xml:space="preserve">2015). FCS measurements (Boeke et al., 2014) have shown that the cytosolic concentrations of </w:delText>
        </w:r>
        <w:r w:rsidDel="0035739F">
          <w:rPr>
            <w:rFonts w:ascii="MS Mincho" w:eastAsia="MS Mincho" w:hAnsi="MS Mincho" w:cs="MS Mincho" w:hint="eastAsia"/>
            <w:lang w:val="en-GB"/>
          </w:rPr>
          <w:delText> </w:delText>
        </w:r>
        <w:r w:rsidDel="0035739F">
          <w:rPr>
            <w:rFonts w:ascii="Times" w:hAnsi="Times" w:cs="Times"/>
            <w:lang w:val="en-GB"/>
          </w:rPr>
          <w:delText xml:space="preserve">Rvs167 and Rvs161 are high (354nM and 721nM respectively) compared to other endocytic proteins like Las17, Vrp1, Myo3, and Myo5 (80-240nM). In spite of this, relatively few numbers of Rvs are recruited to endocytic sites, suggesting that recruitment is tightly regulated. </w:delText>
        </w:r>
      </w:del>
      <w:r>
        <w:rPr>
          <w:rFonts w:ascii="Times" w:hAnsi="Times" w:cs="Times"/>
          <w:lang w:val="en-GB"/>
        </w:rPr>
        <w:t xml:space="preserve">Both timing and </w:t>
      </w:r>
      <w:r w:rsidR="00C278F7">
        <w:rPr>
          <w:rFonts w:ascii="Times" w:hAnsi="Times" w:cs="Times"/>
          <w:lang w:val="en-GB"/>
        </w:rPr>
        <w:t xml:space="preserve">recruitment </w:t>
      </w:r>
      <w:r>
        <w:rPr>
          <w:rFonts w:ascii="Times" w:hAnsi="Times" w:cs="Times"/>
          <w:lang w:val="en-GB"/>
        </w:rPr>
        <w:t xml:space="preserve">efficiency appear crucial to </w:t>
      </w:r>
      <w:proofErr w:type="spellStart"/>
      <w:r>
        <w:rPr>
          <w:rFonts w:ascii="Times" w:hAnsi="Times" w:cs="Times"/>
          <w:lang w:val="en-GB"/>
        </w:rPr>
        <w:t>Rvs</w:t>
      </w:r>
      <w:proofErr w:type="spellEnd"/>
      <w:r>
        <w:rPr>
          <w:rFonts w:ascii="Times" w:hAnsi="Times" w:cs="Times"/>
          <w:lang w:val="en-GB"/>
        </w:rPr>
        <w:t xml:space="preserve"> function.</w:t>
      </w:r>
      <w:r>
        <w:rPr>
          <w:rFonts w:ascii="MS Mincho" w:eastAsia="MS Mincho" w:hAnsi="MS Mincho" w:cs="MS Mincho" w:hint="eastAsia"/>
          <w:lang w:val="en-GB"/>
        </w:rPr>
        <w:t> </w:t>
      </w:r>
    </w:p>
    <w:p w:rsidR="007777AB" w:rsidRDefault="00C87024" w:rsidP="00C87024">
      <w:pPr>
        <w:tabs>
          <w:tab w:val="left" w:pos="220"/>
          <w:tab w:val="left" w:pos="720"/>
        </w:tabs>
        <w:autoSpaceDE w:val="0"/>
        <w:autoSpaceDN w:val="0"/>
        <w:adjustRightInd w:val="0"/>
        <w:spacing w:after="240" w:line="160" w:lineRule="atLeast"/>
        <w:rPr>
          <w:rFonts w:ascii="MS Mincho" w:eastAsia="MS Mincho" w:hAnsi="MS Mincho" w:cs="MS Mincho"/>
          <w:lang w:val="en-GB"/>
        </w:rPr>
      </w:pPr>
      <w:r>
        <w:rPr>
          <w:rFonts w:ascii="Times" w:hAnsi="Times" w:cs="Times"/>
          <w:b/>
          <w:bCs/>
          <w:sz w:val="26"/>
          <w:szCs w:val="26"/>
          <w:lang w:val="en-GB"/>
        </w:rPr>
        <w:t xml:space="preserve">BAR domains sense </w:t>
      </w:r>
      <w:r>
        <w:rPr>
          <w:rFonts w:ascii="Times" w:hAnsi="Times" w:cs="Times"/>
          <w:b/>
          <w:bCs/>
          <w:i/>
          <w:iCs/>
          <w:sz w:val="26"/>
          <w:szCs w:val="26"/>
          <w:lang w:val="en-GB"/>
        </w:rPr>
        <w:t xml:space="preserve">in vivo </w:t>
      </w:r>
      <w:r>
        <w:rPr>
          <w:rFonts w:ascii="Times" w:hAnsi="Times" w:cs="Times"/>
          <w:b/>
          <w:bCs/>
          <w:sz w:val="26"/>
          <w:szCs w:val="26"/>
          <w:lang w:val="en-GB"/>
        </w:rPr>
        <w:t xml:space="preserve">membrane curvature and time recruitment of </w:t>
      </w:r>
      <w:proofErr w:type="spellStart"/>
      <w:r>
        <w:rPr>
          <w:rFonts w:ascii="Times" w:hAnsi="Times" w:cs="Times"/>
          <w:b/>
          <w:bCs/>
          <w:sz w:val="26"/>
          <w:szCs w:val="26"/>
          <w:lang w:val="en-GB"/>
        </w:rPr>
        <w:t>Rvs</w:t>
      </w:r>
      <w:proofErr w:type="spellEnd"/>
      <w:r>
        <w:rPr>
          <w:rFonts w:ascii="Times" w:hAnsi="Times" w:cs="Times"/>
          <w:b/>
          <w:bCs/>
          <w:sz w:val="26"/>
          <w:szCs w:val="26"/>
          <w:lang w:val="en-GB"/>
        </w:rPr>
        <w:t xml:space="preserve"> </w:t>
      </w:r>
      <w:r>
        <w:rPr>
          <w:rFonts w:ascii="MS Mincho" w:eastAsia="MS Mincho" w:hAnsi="MS Mincho" w:cs="MS Mincho" w:hint="eastAsia"/>
          <w:lang w:val="en-GB"/>
        </w:rPr>
        <w:t> </w:t>
      </w:r>
    </w:p>
    <w:p w:rsidR="00C87024" w:rsidRDefault="00C87024" w:rsidP="00C87024">
      <w:pPr>
        <w:tabs>
          <w:tab w:val="left" w:pos="220"/>
          <w:tab w:val="left" w:pos="720"/>
        </w:tabs>
        <w:autoSpaceDE w:val="0"/>
        <w:autoSpaceDN w:val="0"/>
        <w:adjustRightInd w:val="0"/>
        <w:spacing w:after="240" w:line="160" w:lineRule="atLeast"/>
        <w:rPr>
          <w:rFonts w:ascii="Times" w:hAnsi="Times" w:cs="Times"/>
          <w:lang w:val="en-GB"/>
        </w:rPr>
      </w:pPr>
      <w:r>
        <w:rPr>
          <w:rFonts w:ascii="Times" w:hAnsi="Times" w:cs="Times"/>
          <w:lang w:val="en-GB"/>
        </w:rPr>
        <w:t xml:space="preserve">The curved structure of </w:t>
      </w:r>
      <w:r w:rsidR="007777AB">
        <w:rPr>
          <w:rFonts w:ascii="Times" w:hAnsi="Times" w:cs="Times"/>
          <w:lang w:val="en-GB"/>
        </w:rPr>
        <w:t xml:space="preserve">Endophilin and </w:t>
      </w:r>
      <w:proofErr w:type="spellStart"/>
      <w:r w:rsidR="007777AB">
        <w:rPr>
          <w:rFonts w:ascii="Times" w:hAnsi="Times" w:cs="Times"/>
          <w:lang w:val="en-GB"/>
        </w:rPr>
        <w:t>Amphiphysin</w:t>
      </w:r>
      <w:proofErr w:type="spellEnd"/>
      <w:r w:rsidR="007777AB">
        <w:rPr>
          <w:rFonts w:ascii="Times" w:hAnsi="Times" w:cs="Times"/>
          <w:lang w:val="en-GB"/>
        </w:rPr>
        <w:t xml:space="preserve"> </w:t>
      </w:r>
      <w:r>
        <w:rPr>
          <w:rFonts w:ascii="Times" w:hAnsi="Times" w:cs="Times"/>
          <w:lang w:val="en-GB"/>
        </w:rPr>
        <w:t xml:space="preserve">BAR </w:t>
      </w:r>
      <w:del w:id="3" w:author="Deepikaa Menon" w:date="2020-07-22T17:17:00Z">
        <w:r w:rsidDel="00227C97">
          <w:rPr>
            <w:rFonts w:ascii="Times" w:hAnsi="Times" w:cs="Times"/>
            <w:lang w:val="en-GB"/>
          </w:rPr>
          <w:delText xml:space="preserve">domain </w:delText>
        </w:r>
      </w:del>
      <w:r>
        <w:rPr>
          <w:rFonts w:ascii="Times" w:hAnsi="Times" w:cs="Times"/>
          <w:lang w:val="en-GB"/>
        </w:rPr>
        <w:t xml:space="preserve">dimers (Peter et al., 2004; </w:t>
      </w:r>
      <w:proofErr w:type="spellStart"/>
      <w:r>
        <w:rPr>
          <w:rFonts w:ascii="Times" w:hAnsi="Times" w:cs="Times"/>
          <w:lang w:val="en-GB"/>
        </w:rPr>
        <w:t>Mim</w:t>
      </w:r>
      <w:proofErr w:type="spellEnd"/>
      <w:r>
        <w:rPr>
          <w:rFonts w:ascii="Times" w:hAnsi="Times" w:cs="Times"/>
          <w:lang w:val="en-GB"/>
        </w:rPr>
        <w:t xml:space="preserve"> et al., 2012) has supported the idea that </w:t>
      </w:r>
      <w:proofErr w:type="spellStart"/>
      <w:r>
        <w:rPr>
          <w:rFonts w:ascii="Times" w:hAnsi="Times" w:cs="Times"/>
          <w:lang w:val="en-GB"/>
        </w:rPr>
        <w:t>Rvs</w:t>
      </w:r>
      <w:proofErr w:type="spellEnd"/>
      <w:r>
        <w:rPr>
          <w:rFonts w:ascii="Times" w:hAnsi="Times" w:cs="Times"/>
          <w:lang w:val="en-GB"/>
        </w:rPr>
        <w:t xml:space="preserve"> is recruited by its membrane interaction, although it has not been conclusively shown that </w:t>
      </w:r>
      <w:ins w:id="4" w:author="Deepikaa Menon" w:date="2020-07-22T17:18:00Z">
        <w:r w:rsidR="00227C97">
          <w:rPr>
            <w:rFonts w:ascii="Times" w:hAnsi="Times" w:cs="Times"/>
            <w:lang w:val="en-GB"/>
          </w:rPr>
          <w:t xml:space="preserve">yeast </w:t>
        </w:r>
      </w:ins>
      <w:r>
        <w:rPr>
          <w:rFonts w:ascii="Times" w:hAnsi="Times" w:cs="Times"/>
          <w:lang w:val="en-GB"/>
        </w:rPr>
        <w:t>BAR domains interact with endocytic sites via membrane curvature.</w:t>
      </w:r>
    </w:p>
    <w:p w:rsidR="00C87024" w:rsidRDefault="00C87024" w:rsidP="00C87024">
      <w:pPr>
        <w:tabs>
          <w:tab w:val="left" w:pos="220"/>
          <w:tab w:val="left" w:pos="720"/>
        </w:tabs>
        <w:autoSpaceDE w:val="0"/>
        <w:autoSpaceDN w:val="0"/>
        <w:adjustRightInd w:val="0"/>
        <w:spacing w:after="240" w:line="160" w:lineRule="atLeast"/>
        <w:rPr>
          <w:rFonts w:ascii="Times" w:hAnsi="Times" w:cs="Times"/>
          <w:lang w:val="en-GB"/>
        </w:rPr>
      </w:pPr>
      <w:r>
        <w:rPr>
          <w:rFonts w:ascii="Times" w:hAnsi="Times" w:cs="Times"/>
          <w:lang w:val="en-GB"/>
        </w:rPr>
        <w:t xml:space="preserve">In the absence of membrane curvature- in </w:t>
      </w:r>
      <w:r>
        <w:rPr>
          <w:rFonts w:ascii="Times" w:hAnsi="Times" w:cs="Times"/>
          <w:i/>
          <w:iCs/>
          <w:lang w:val="en-GB"/>
        </w:rPr>
        <w:t>sla2</w:t>
      </w:r>
      <w:r>
        <w:rPr>
          <w:rFonts w:ascii="Times" w:hAnsi="Times" w:cs="Times"/>
          <w:lang w:val="en-GB"/>
        </w:rPr>
        <w:t xml:space="preserve">Δ cells- </w:t>
      </w:r>
      <w:del w:id="5" w:author="Deepikaa Menon" w:date="2020-07-22T19:38:00Z">
        <w:r w:rsidDel="001D65F2">
          <w:rPr>
            <w:rFonts w:ascii="Times" w:hAnsi="Times" w:cs="Times"/>
            <w:lang w:val="en-GB"/>
          </w:rPr>
          <w:delText xml:space="preserve">the </w:delText>
        </w:r>
      </w:del>
      <w:r>
        <w:rPr>
          <w:rFonts w:ascii="Times" w:hAnsi="Times" w:cs="Times"/>
          <w:lang w:val="en-GB"/>
        </w:rPr>
        <w:t>BAR-GPA domain</w:t>
      </w:r>
      <w:ins w:id="6" w:author="Deepikaa Menon" w:date="2020-07-22T17:13:00Z">
        <w:r w:rsidR="00BC2965">
          <w:rPr>
            <w:rFonts w:ascii="Times" w:hAnsi="Times" w:cs="Times"/>
            <w:lang w:val="en-GB"/>
          </w:rPr>
          <w:t>s</w:t>
        </w:r>
      </w:ins>
      <w:r>
        <w:rPr>
          <w:rFonts w:ascii="Times" w:hAnsi="Times" w:cs="Times"/>
          <w:lang w:val="en-GB"/>
        </w:rPr>
        <w:t xml:space="preserve"> do</w:t>
      </w:r>
      <w:del w:id="7" w:author="Deepikaa Menon" w:date="2020-07-22T17:13:00Z">
        <w:r w:rsidDel="00BC2965">
          <w:rPr>
            <w:rFonts w:ascii="Times" w:hAnsi="Times" w:cs="Times"/>
            <w:lang w:val="en-GB"/>
          </w:rPr>
          <w:delText>es</w:delText>
        </w:r>
      </w:del>
      <w:r>
        <w:rPr>
          <w:rFonts w:ascii="Times" w:hAnsi="Times" w:cs="Times"/>
          <w:lang w:val="en-GB"/>
        </w:rPr>
        <w:t xml:space="preserve"> not localize to </w:t>
      </w:r>
      <w:del w:id="8" w:author="Deepikaa Menon" w:date="2020-07-22T16:00:00Z">
        <w:r w:rsidDel="00EC5CFF">
          <w:rPr>
            <w:rFonts w:ascii="Times" w:hAnsi="Times" w:cs="Times"/>
            <w:lang w:val="en-GB"/>
          </w:rPr>
          <w:delText>cortical patches</w:delText>
        </w:r>
      </w:del>
      <w:ins w:id="9" w:author="Deepikaa Menon" w:date="2020-07-22T19:39:00Z">
        <w:r w:rsidR="001D65F2">
          <w:rPr>
            <w:rFonts w:ascii="Times" w:hAnsi="Times" w:cs="Times"/>
            <w:lang w:val="en-GB"/>
          </w:rPr>
          <w:t xml:space="preserve">endocytic sites </w:t>
        </w:r>
      </w:ins>
      <w:del w:id="10" w:author="Deepikaa Menon" w:date="2020-07-22T19:39:00Z">
        <w:r w:rsidDel="001D65F2">
          <w:rPr>
            <w:rFonts w:ascii="Times" w:hAnsi="Times" w:cs="Times"/>
            <w:lang w:val="en-GB"/>
          </w:rPr>
          <w:delText xml:space="preserve"> </w:delText>
        </w:r>
      </w:del>
      <w:r>
        <w:rPr>
          <w:rFonts w:ascii="Times" w:hAnsi="Times" w:cs="Times"/>
          <w:lang w:val="en-GB"/>
        </w:rPr>
        <w:t>(Fig.3b). This demonstrates for the first time that the</w:t>
      </w:r>
      <w:ins w:id="11" w:author="Deepikaa Menon" w:date="2020-07-22T17:13:00Z">
        <w:r w:rsidR="00BC2965">
          <w:rPr>
            <w:rFonts w:ascii="MS Mincho" w:eastAsia="MS Mincho" w:hAnsi="MS Mincho" w:cs="MS Mincho" w:hint="eastAsia"/>
            <w:lang w:val="en-GB"/>
          </w:rPr>
          <w:t xml:space="preserve"> </w:t>
        </w:r>
      </w:ins>
      <w:del w:id="12" w:author="Deepikaa Menon" w:date="2020-07-22T17:13:00Z">
        <w:r w:rsidDel="00BC2965">
          <w:rPr>
            <w:rFonts w:ascii="MS Mincho" w:eastAsia="MS Mincho" w:hAnsi="MS Mincho" w:cs="MS Mincho" w:hint="eastAsia"/>
            <w:lang w:val="en-GB"/>
          </w:rPr>
          <w:delText> </w:delText>
        </w:r>
      </w:del>
      <w:r>
        <w:rPr>
          <w:rFonts w:ascii="Times" w:hAnsi="Times" w:cs="Times"/>
          <w:lang w:val="en-GB"/>
        </w:rPr>
        <w:t>BAR domain sense</w:t>
      </w:r>
      <w:r w:rsidR="004E1EB6">
        <w:rPr>
          <w:rFonts w:ascii="Times" w:hAnsi="Times" w:cs="Times"/>
          <w:lang w:val="en-GB"/>
        </w:rPr>
        <w:t>s</w:t>
      </w:r>
      <w:r>
        <w:rPr>
          <w:rFonts w:ascii="Times" w:hAnsi="Times" w:cs="Times"/>
          <w:lang w:val="en-GB"/>
        </w:rPr>
        <w:t xml:space="preserve"> and requires membrane curvature to localize to endocytic sites. </w:t>
      </w:r>
      <w:del w:id="13" w:author="Deepikaa Menon" w:date="2020-07-22T15:54:00Z">
        <w:r w:rsidDel="002A5D40">
          <w:rPr>
            <w:rFonts w:ascii="MS Mincho" w:eastAsia="MS Mincho" w:hAnsi="MS Mincho" w:cs="MS Mincho" w:hint="eastAsia"/>
            <w:lang w:val="en-GB"/>
          </w:rPr>
          <w:delText> </w:delText>
        </w:r>
        <w:r w:rsidDel="002A5D40">
          <w:rPr>
            <w:rFonts w:ascii="Times" w:hAnsi="Times" w:cs="Times"/>
            <w:lang w:val="en-GB"/>
          </w:rPr>
          <w:delText xml:space="preserve">Work on BAR domains have proposed that electrostatic interactions at the concave surface and </w:delText>
        </w:r>
        <w:r w:rsidDel="002A5D40">
          <w:rPr>
            <w:rFonts w:ascii="MS Mincho" w:eastAsia="MS Mincho" w:hAnsi="MS Mincho" w:cs="MS Mincho" w:hint="eastAsia"/>
            <w:lang w:val="en-GB"/>
          </w:rPr>
          <w:delText> </w:delText>
        </w:r>
        <w:r w:rsidDel="002A5D40">
          <w:rPr>
            <w:rFonts w:ascii="Times" w:hAnsi="Times" w:cs="Times"/>
            <w:lang w:val="en-GB"/>
          </w:rPr>
          <w:delText xml:space="preserve">tips of the BAR domain structure mediate membrane binding (Qualmann, Koch and Kessels, 2011). Mutations in these lipid-binding surfaces would clarify the interaction with underlying lipids, and </w:delText>
        </w:r>
        <w:r w:rsidDel="002A5D40">
          <w:rPr>
            <w:rFonts w:ascii="MS Mincho" w:eastAsia="MS Mincho" w:hAnsi="MS Mincho" w:cs="MS Mincho" w:hint="eastAsia"/>
            <w:lang w:val="en-GB"/>
          </w:rPr>
          <w:delText> </w:delText>
        </w:r>
        <w:r w:rsidDel="002A5D40">
          <w:rPr>
            <w:rFonts w:ascii="Times" w:hAnsi="Times" w:cs="Times"/>
            <w:lang w:val="en-GB"/>
          </w:rPr>
          <w:delText xml:space="preserve">test if Rvs relies on similar interactions. </w:delText>
        </w:r>
      </w:del>
      <w:r>
        <w:rPr>
          <w:rFonts w:ascii="Times" w:hAnsi="Times" w:cs="Times"/>
          <w:lang w:val="en-GB"/>
        </w:rPr>
        <w:t xml:space="preserve">BAR-GPA has a similar </w:t>
      </w:r>
      <w:ins w:id="14" w:author="Deepikaa Menon" w:date="2020-07-22T19:40:00Z">
        <w:r w:rsidR="00057DC3">
          <w:rPr>
            <w:rFonts w:ascii="Times" w:hAnsi="Times" w:cs="Times"/>
            <w:lang w:val="en-GB"/>
          </w:rPr>
          <w:t xml:space="preserve">average </w:t>
        </w:r>
      </w:ins>
      <w:r>
        <w:rPr>
          <w:rFonts w:ascii="Times" w:hAnsi="Times" w:cs="Times"/>
          <w:lang w:val="en-GB"/>
        </w:rPr>
        <w:t>lifetime</w:t>
      </w:r>
      <w:ins w:id="15" w:author="Deepikaa Menon" w:date="2020-07-22T19:39:00Z">
        <w:r w:rsidR="00057DC3">
          <w:rPr>
            <w:rFonts w:ascii="Times" w:hAnsi="Times" w:cs="Times"/>
            <w:lang w:val="en-GB"/>
          </w:rPr>
          <w:t xml:space="preserve"> at endocytic sites</w:t>
        </w:r>
      </w:ins>
      <w:ins w:id="16" w:author="Deepikaa Menon" w:date="2020-07-22T15:55:00Z">
        <w:r w:rsidR="002A5D40">
          <w:rPr>
            <w:rFonts w:ascii="Times" w:hAnsi="Times" w:cs="Times"/>
            <w:lang w:val="en-GB"/>
          </w:rPr>
          <w:t xml:space="preserve"> as full length Rvs167 </w:t>
        </w:r>
      </w:ins>
      <w:del w:id="17" w:author="Deepikaa Menon" w:date="2020-07-22T15:55:00Z">
        <w:r w:rsidDel="002A5D40">
          <w:rPr>
            <w:rFonts w:ascii="Times" w:hAnsi="Times" w:cs="Times"/>
            <w:lang w:val="en-GB"/>
          </w:rPr>
          <w:delText xml:space="preserve"> in WT cells </w:delText>
        </w:r>
      </w:del>
      <w:r>
        <w:rPr>
          <w:rFonts w:ascii="Times" w:hAnsi="Times" w:cs="Times"/>
          <w:lang w:val="en-GB"/>
        </w:rPr>
        <w:t>(Fig</w:t>
      </w:r>
      <w:ins w:id="18" w:author="Deepikaa Menon" w:date="2020-07-22T17:13:00Z">
        <w:r w:rsidR="00BC2965">
          <w:rPr>
            <w:rFonts w:ascii="Times" w:hAnsi="Times" w:cs="Times"/>
            <w:lang w:val="en-GB"/>
          </w:rPr>
          <w:t>5</w:t>
        </w:r>
      </w:ins>
      <w:del w:id="19" w:author="Deepikaa Menon" w:date="2020-07-22T17:13:00Z">
        <w:r w:rsidDel="00BC2965">
          <w:rPr>
            <w:rFonts w:ascii="Times" w:hAnsi="Times" w:cs="Times"/>
            <w:lang w:val="en-GB"/>
          </w:rPr>
          <w:delText>4</w:delText>
        </w:r>
      </w:del>
      <w:r>
        <w:rPr>
          <w:rFonts w:ascii="Times" w:hAnsi="Times" w:cs="Times"/>
          <w:lang w:val="en-GB"/>
        </w:rPr>
        <w:t xml:space="preserve">b). However, time alignment with Abp1 shows that there is a delay in the </w:t>
      </w:r>
      <w:del w:id="20" w:author="Deepikaa Menon" w:date="2020-07-22T15:55:00Z">
        <w:r w:rsidDel="002A5D40">
          <w:rPr>
            <w:rFonts w:ascii="MS Mincho" w:eastAsia="MS Mincho" w:hAnsi="MS Mincho" w:cs="MS Mincho" w:hint="eastAsia"/>
            <w:lang w:val="en-GB"/>
          </w:rPr>
          <w:delText> </w:delText>
        </w:r>
      </w:del>
      <w:r>
        <w:rPr>
          <w:rFonts w:ascii="Times" w:hAnsi="Times" w:cs="Times"/>
          <w:lang w:val="en-GB"/>
        </w:rPr>
        <w:t>recruitment of BAR-GPA</w:t>
      </w:r>
      <w:del w:id="21" w:author="Deepikaa Menon" w:date="2020-07-22T15:55:00Z">
        <w:r w:rsidDel="002A5D40">
          <w:rPr>
            <w:rFonts w:ascii="Times" w:hAnsi="Times" w:cs="Times"/>
            <w:lang w:val="en-GB"/>
          </w:rPr>
          <w:delText>, compared to full-length Rvs167</w:delText>
        </w:r>
      </w:del>
      <w:r>
        <w:rPr>
          <w:rFonts w:ascii="Times" w:hAnsi="Times" w:cs="Times"/>
          <w:lang w:val="en-GB"/>
        </w:rPr>
        <w:t xml:space="preserve"> (Fig</w:t>
      </w:r>
      <w:ins w:id="22" w:author="Deepikaa Menon" w:date="2020-07-22T17:13:00Z">
        <w:r w:rsidR="00BC2965">
          <w:rPr>
            <w:rFonts w:ascii="Times" w:hAnsi="Times" w:cs="Times"/>
            <w:lang w:val="en-GB"/>
          </w:rPr>
          <w:t>5</w:t>
        </w:r>
      </w:ins>
      <w:del w:id="23" w:author="Deepikaa Menon" w:date="2020-07-22T17:13:00Z">
        <w:r w:rsidDel="00BC2965">
          <w:rPr>
            <w:rFonts w:ascii="Times" w:hAnsi="Times" w:cs="Times"/>
            <w:lang w:val="en-GB"/>
          </w:rPr>
          <w:delText>4</w:delText>
        </w:r>
      </w:del>
      <w:r>
        <w:rPr>
          <w:rFonts w:ascii="Times" w:hAnsi="Times" w:cs="Times"/>
          <w:lang w:val="en-GB"/>
        </w:rPr>
        <w:t xml:space="preserve">b). </w:t>
      </w:r>
      <w:del w:id="24" w:author="Deepikaa Menon" w:date="2020-07-22T19:41:00Z">
        <w:r w:rsidDel="003800FD">
          <w:rPr>
            <w:rFonts w:ascii="Times" w:hAnsi="Times" w:cs="Times"/>
            <w:lang w:val="en-GB"/>
          </w:rPr>
          <w:delText>The</w:delText>
        </w:r>
      </w:del>
      <w:del w:id="25" w:author="Deepikaa Menon" w:date="2020-07-22T15:55:00Z">
        <w:r w:rsidDel="002A5D40">
          <w:rPr>
            <w:rFonts w:ascii="Times" w:hAnsi="Times" w:cs="Times"/>
            <w:lang w:val="en-GB"/>
          </w:rPr>
          <w:delText xml:space="preserve"> </w:delText>
        </w:r>
        <w:r w:rsidDel="002A5D40">
          <w:rPr>
            <w:rFonts w:ascii="MS Mincho" w:eastAsia="MS Mincho" w:hAnsi="MS Mincho" w:cs="MS Mincho" w:hint="eastAsia"/>
            <w:lang w:val="en-GB"/>
          </w:rPr>
          <w:delText> </w:delText>
        </w:r>
      </w:del>
      <w:del w:id="26" w:author="Deepikaa Menon" w:date="2020-07-22T19:41:00Z">
        <w:r w:rsidDel="003800FD">
          <w:rPr>
            <w:rFonts w:ascii="Times" w:hAnsi="Times" w:cs="Times"/>
            <w:lang w:val="en-GB"/>
          </w:rPr>
          <w:delText>delay</w:delText>
        </w:r>
      </w:del>
      <w:del w:id="27" w:author="Deepikaa Menon" w:date="2020-07-22T17:14:00Z">
        <w:r w:rsidDel="00BC2965">
          <w:rPr>
            <w:rFonts w:ascii="Times" w:hAnsi="Times" w:cs="Times"/>
            <w:lang w:val="en-GB"/>
          </w:rPr>
          <w:delText xml:space="preserve">ed recruitment </w:delText>
        </w:r>
      </w:del>
      <w:del w:id="28" w:author="Deepikaa Menon" w:date="2020-07-22T19:41:00Z">
        <w:r w:rsidDel="003800FD">
          <w:rPr>
            <w:rFonts w:ascii="Times" w:hAnsi="Times" w:cs="Times"/>
            <w:lang w:val="en-GB"/>
          </w:rPr>
          <w:delText xml:space="preserve">likely occurs because the invagination takes longer to reach a particular length: </w:delText>
        </w:r>
      </w:del>
      <w:r>
        <w:rPr>
          <w:rFonts w:ascii="Times" w:hAnsi="Times" w:cs="Times"/>
          <w:lang w:val="en-GB"/>
        </w:rPr>
        <w:t>Sla1</w:t>
      </w:r>
      <w:del w:id="29" w:author="Deepikaa Menon" w:date="2020-07-22T15:57:00Z">
        <w:r w:rsidDel="00F04BAB">
          <w:rPr>
            <w:rFonts w:ascii="Times" w:hAnsi="Times" w:cs="Times"/>
            <w:lang w:val="en-GB"/>
          </w:rPr>
          <w:delText xml:space="preserve"> </w:delText>
        </w:r>
      </w:del>
      <w:r>
        <w:rPr>
          <w:rFonts w:ascii="MS Mincho" w:eastAsia="MS Mincho" w:hAnsi="MS Mincho" w:cs="MS Mincho" w:hint="eastAsia"/>
          <w:lang w:val="en-GB"/>
        </w:rPr>
        <w:t> </w:t>
      </w:r>
      <w:r>
        <w:rPr>
          <w:rFonts w:ascii="Times" w:hAnsi="Times" w:cs="Times"/>
          <w:lang w:val="en-GB"/>
        </w:rPr>
        <w:t>moves inwards at a slower rate in</w:t>
      </w:r>
      <w:ins w:id="30" w:author="Deepikaa Menon" w:date="2020-07-22T17:14:00Z">
        <w:r w:rsidR="00BC2965">
          <w:rPr>
            <w:rFonts w:ascii="Times" w:hAnsi="Times" w:cs="Times"/>
            <w:lang w:val="en-GB"/>
          </w:rPr>
          <w:t xml:space="preserve"> </w:t>
        </w:r>
        <w:r w:rsidR="00BC2965" w:rsidRPr="00BC2965">
          <w:rPr>
            <w:rFonts w:ascii="Times" w:hAnsi="Times" w:cs="Times"/>
            <w:i/>
            <w:iCs/>
            <w:lang w:val="en-GB"/>
            <w:rPrChange w:id="31" w:author="Deepikaa Menon" w:date="2020-07-22T17:14:00Z">
              <w:rPr>
                <w:rFonts w:ascii="Times" w:hAnsi="Times" w:cs="Times"/>
                <w:lang w:val="en-GB"/>
              </w:rPr>
            </w:rPrChange>
          </w:rPr>
          <w:t>bar-</w:t>
        </w:r>
        <w:proofErr w:type="spellStart"/>
        <w:r w:rsidR="00BC2965" w:rsidRPr="00BC2965">
          <w:rPr>
            <w:rFonts w:ascii="Times" w:hAnsi="Times" w:cs="Times"/>
            <w:i/>
            <w:iCs/>
            <w:lang w:val="en-GB"/>
            <w:rPrChange w:id="32" w:author="Deepikaa Menon" w:date="2020-07-22T17:14:00Z">
              <w:rPr>
                <w:rFonts w:ascii="Times" w:hAnsi="Times" w:cs="Times"/>
                <w:lang w:val="en-GB"/>
              </w:rPr>
            </w:rPrChange>
          </w:rPr>
          <w:t>gpa</w:t>
        </w:r>
      </w:ins>
      <w:proofErr w:type="spellEnd"/>
      <w:del w:id="33" w:author="Deepikaa Menon" w:date="2020-07-22T17:14:00Z">
        <w:r w:rsidDel="00BC2965">
          <w:rPr>
            <w:rFonts w:ascii="Times" w:hAnsi="Times" w:cs="Times"/>
            <w:lang w:val="en-GB"/>
          </w:rPr>
          <w:delText xml:space="preserve"> BAR</w:delText>
        </w:r>
      </w:del>
      <w:r>
        <w:rPr>
          <w:rFonts w:ascii="Times" w:hAnsi="Times" w:cs="Times"/>
          <w:lang w:val="en-GB"/>
        </w:rPr>
        <w:t xml:space="preserve"> cells, </w:t>
      </w:r>
      <w:del w:id="34" w:author="Deepikaa Menon" w:date="2020-07-22T17:14:00Z">
        <w:r w:rsidDel="00853B57">
          <w:rPr>
            <w:rFonts w:ascii="Times" w:hAnsi="Times" w:cs="Times"/>
            <w:lang w:val="en-GB"/>
          </w:rPr>
          <w:delText xml:space="preserve">and </w:delText>
        </w:r>
      </w:del>
      <w:ins w:id="35" w:author="Deepikaa Menon" w:date="2020-07-22T17:14:00Z">
        <w:r w:rsidR="00853B57">
          <w:rPr>
            <w:rFonts w:ascii="Times" w:hAnsi="Times" w:cs="Times"/>
            <w:lang w:val="en-GB"/>
          </w:rPr>
          <w:t xml:space="preserve">so </w:t>
        </w:r>
      </w:ins>
      <w:r>
        <w:rPr>
          <w:rFonts w:ascii="Times" w:hAnsi="Times" w:cs="Times"/>
          <w:lang w:val="en-GB"/>
        </w:rPr>
        <w:t xml:space="preserve">it takes longer for the membrane in </w:t>
      </w:r>
      <w:del w:id="36" w:author="Deepikaa Menon" w:date="2020-07-22T17:14:00Z">
        <w:r w:rsidDel="00B21390">
          <w:rPr>
            <w:rFonts w:ascii="Times" w:hAnsi="Times" w:cs="Times"/>
            <w:lang w:val="en-GB"/>
          </w:rPr>
          <w:delText>BAR-GPA</w:delText>
        </w:r>
      </w:del>
      <w:ins w:id="37" w:author="Deepikaa Menon" w:date="2020-07-22T17:14:00Z">
        <w:r w:rsidR="00B21390">
          <w:rPr>
            <w:rFonts w:ascii="Times" w:hAnsi="Times" w:cs="Times"/>
            <w:lang w:val="en-GB"/>
          </w:rPr>
          <w:t>these</w:t>
        </w:r>
      </w:ins>
      <w:r>
        <w:rPr>
          <w:rFonts w:ascii="Times" w:hAnsi="Times" w:cs="Times"/>
          <w:lang w:val="en-GB"/>
        </w:rPr>
        <w:t xml:space="preserve"> cells </w:t>
      </w:r>
      <w:del w:id="38" w:author="Deepikaa Menon" w:date="2020-07-22T15:57:00Z">
        <w:r w:rsidDel="00F04BAB">
          <w:rPr>
            <w:rFonts w:ascii="MS Mincho" w:eastAsia="MS Mincho" w:hAnsi="MS Mincho" w:cs="MS Mincho" w:hint="eastAsia"/>
            <w:lang w:val="en-GB"/>
          </w:rPr>
          <w:delText> </w:delText>
        </w:r>
      </w:del>
      <w:r>
        <w:rPr>
          <w:rFonts w:ascii="Times" w:hAnsi="Times" w:cs="Times"/>
          <w:lang w:val="en-GB"/>
        </w:rPr>
        <w:t xml:space="preserve">to reach the same </w:t>
      </w:r>
      <w:ins w:id="39" w:author="Deepikaa Menon" w:date="2020-07-22T19:40:00Z">
        <w:r w:rsidR="00057DC3">
          <w:rPr>
            <w:rFonts w:ascii="Times" w:hAnsi="Times" w:cs="Times"/>
            <w:lang w:val="en-GB"/>
          </w:rPr>
          <w:t xml:space="preserve">invagination </w:t>
        </w:r>
      </w:ins>
      <w:r>
        <w:rPr>
          <w:rFonts w:ascii="Times" w:hAnsi="Times" w:cs="Times"/>
          <w:lang w:val="en-GB"/>
        </w:rPr>
        <w:t xml:space="preserve">length as </w:t>
      </w:r>
      <w:del w:id="40" w:author="Deepikaa Menon" w:date="2020-07-22T15:55:00Z">
        <w:r w:rsidDel="002A5D40">
          <w:rPr>
            <w:rFonts w:ascii="Times" w:hAnsi="Times" w:cs="Times"/>
            <w:lang w:val="en-GB"/>
          </w:rPr>
          <w:delText>Rvs167</w:delText>
        </w:r>
      </w:del>
      <w:ins w:id="41" w:author="Deepikaa Menon" w:date="2020-07-22T15:55:00Z">
        <w:r w:rsidR="002A5D40">
          <w:rPr>
            <w:rFonts w:ascii="Times" w:hAnsi="Times" w:cs="Times"/>
            <w:lang w:val="en-GB"/>
          </w:rPr>
          <w:t>in WT</w:t>
        </w:r>
      </w:ins>
      <w:r>
        <w:rPr>
          <w:rFonts w:ascii="Times" w:hAnsi="Times" w:cs="Times"/>
          <w:lang w:val="en-GB"/>
        </w:rPr>
        <w:t xml:space="preserve">. </w:t>
      </w:r>
      <w:del w:id="42" w:author="Deepikaa Menon" w:date="2020-07-22T15:57:00Z">
        <w:r w:rsidDel="00F04BAB">
          <w:rPr>
            <w:rFonts w:ascii="Times" w:hAnsi="Times" w:cs="Times"/>
            <w:lang w:val="en-GB"/>
          </w:rPr>
          <w:delText>This suggests</w:delText>
        </w:r>
      </w:del>
      <w:ins w:id="43" w:author="Deepikaa Menon" w:date="2020-07-22T15:57:00Z">
        <w:r w:rsidR="00F04BAB">
          <w:rPr>
            <w:rFonts w:ascii="Times" w:hAnsi="Times" w:cs="Times"/>
            <w:lang w:val="en-GB"/>
          </w:rPr>
          <w:t>We propose that</w:t>
        </w:r>
      </w:ins>
      <w:r>
        <w:rPr>
          <w:rFonts w:ascii="Times" w:hAnsi="Times" w:cs="Times"/>
          <w:lang w:val="en-GB"/>
        </w:rPr>
        <w:t xml:space="preserve"> </w:t>
      </w:r>
      <w:proofErr w:type="spellStart"/>
      <w:r>
        <w:rPr>
          <w:rFonts w:ascii="Times" w:hAnsi="Times" w:cs="Times"/>
          <w:lang w:val="en-GB"/>
        </w:rPr>
        <w:t>Rvs</w:t>
      </w:r>
      <w:proofErr w:type="spellEnd"/>
      <w:r>
        <w:rPr>
          <w:rFonts w:ascii="Times" w:hAnsi="Times" w:cs="Times"/>
          <w:lang w:val="en-GB"/>
        </w:rPr>
        <w:t xml:space="preserve"> recruitment is timed to specific membrane invagination length- therefore to a specific membrane curvature- </w:t>
      </w:r>
      <w:ins w:id="44" w:author="Deepikaa Menon" w:date="2020-07-22T19:41:00Z">
        <w:r w:rsidR="003800FD">
          <w:rPr>
            <w:rFonts w:ascii="Times" w:hAnsi="Times" w:cs="Times"/>
            <w:lang w:val="en-GB"/>
          </w:rPr>
          <w:t xml:space="preserve">accounting for the delay in recruitment. </w:t>
        </w:r>
      </w:ins>
      <w:del w:id="45" w:author="Deepikaa Menon" w:date="2020-07-22T19:42:00Z">
        <w:r w:rsidDel="003800FD">
          <w:rPr>
            <w:rFonts w:ascii="Times" w:hAnsi="Times" w:cs="Times"/>
            <w:lang w:val="en-GB"/>
          </w:rPr>
          <w:delText>and that the</w:delText>
        </w:r>
      </w:del>
      <w:ins w:id="46" w:author="Deepikaa Menon" w:date="2020-07-22T19:42:00Z">
        <w:r w:rsidR="003800FD">
          <w:rPr>
            <w:rFonts w:ascii="Times" w:hAnsi="Times" w:cs="Times"/>
            <w:lang w:val="en-GB"/>
          </w:rPr>
          <w:t>The</w:t>
        </w:r>
      </w:ins>
      <w:r>
        <w:rPr>
          <w:rFonts w:ascii="Times" w:hAnsi="Times" w:cs="Times"/>
          <w:lang w:val="en-GB"/>
        </w:rPr>
        <w:t xml:space="preserve"> timing of recruitment is </w:t>
      </w:r>
      <w:ins w:id="47" w:author="Deepikaa Menon" w:date="2020-07-22T19:42:00Z">
        <w:r w:rsidR="00BE72CC">
          <w:rPr>
            <w:rFonts w:ascii="Times" w:hAnsi="Times" w:cs="Times"/>
            <w:lang w:val="en-GB"/>
          </w:rPr>
          <w:t xml:space="preserve">therefore </w:t>
        </w:r>
      </w:ins>
      <w:r>
        <w:rPr>
          <w:rFonts w:ascii="Times" w:hAnsi="Times" w:cs="Times"/>
          <w:lang w:val="en-GB"/>
        </w:rPr>
        <w:t xml:space="preserve">provided by the BAR domain. </w:t>
      </w:r>
      <w:r>
        <w:rPr>
          <w:rFonts w:ascii="MS Mincho" w:eastAsia="MS Mincho" w:hAnsi="MS Mincho" w:cs="MS Mincho" w:hint="eastAsia"/>
          <w:lang w:val="en-GB"/>
        </w:rPr>
        <w:t> </w:t>
      </w:r>
    </w:p>
    <w:p w:rsidR="00C87024" w:rsidRDefault="00C87024" w:rsidP="00C87024">
      <w:pPr>
        <w:tabs>
          <w:tab w:val="left" w:pos="220"/>
          <w:tab w:val="left" w:pos="720"/>
        </w:tabs>
        <w:autoSpaceDE w:val="0"/>
        <w:autoSpaceDN w:val="0"/>
        <w:adjustRightInd w:val="0"/>
        <w:spacing w:after="240" w:line="160" w:lineRule="atLeast"/>
        <w:rPr>
          <w:rFonts w:ascii="Times" w:hAnsi="Times" w:cs="Times"/>
          <w:lang w:val="en-GB"/>
        </w:rPr>
      </w:pPr>
      <w:r>
        <w:rPr>
          <w:rFonts w:ascii="Times" w:hAnsi="Times" w:cs="Times"/>
          <w:b/>
          <w:bCs/>
          <w:sz w:val="26"/>
          <w:szCs w:val="26"/>
          <w:lang w:val="en-GB"/>
        </w:rPr>
        <w:t xml:space="preserve">SH3 domains allow efficient and actin independent recruitment </w:t>
      </w:r>
      <w:r>
        <w:rPr>
          <w:rFonts w:ascii="MS Mincho" w:eastAsia="MS Mincho" w:hAnsi="MS Mincho" w:cs="MS Mincho" w:hint="eastAsia"/>
          <w:lang w:val="en-GB"/>
        </w:rPr>
        <w:t> </w:t>
      </w:r>
    </w:p>
    <w:p w:rsidR="00C87024" w:rsidRDefault="00C87024" w:rsidP="00C87024">
      <w:pPr>
        <w:tabs>
          <w:tab w:val="left" w:pos="220"/>
          <w:tab w:val="left" w:pos="720"/>
        </w:tabs>
        <w:autoSpaceDE w:val="0"/>
        <w:autoSpaceDN w:val="0"/>
        <w:adjustRightInd w:val="0"/>
        <w:spacing w:after="240" w:line="160" w:lineRule="atLeast"/>
        <w:rPr>
          <w:rFonts w:ascii="Times" w:hAnsi="Times" w:cs="Times"/>
          <w:lang w:val="en-GB"/>
        </w:rPr>
      </w:pPr>
      <w:r>
        <w:rPr>
          <w:rFonts w:ascii="Times" w:hAnsi="Times" w:cs="Times"/>
          <w:lang w:val="en-GB"/>
        </w:rPr>
        <w:t>BAR-GPA accumulates to about half the WT number (Fig.</w:t>
      </w:r>
      <w:del w:id="48" w:author="Deepikaa Menon" w:date="2020-07-22T17:15:00Z">
        <w:r w:rsidDel="003F6CCA">
          <w:rPr>
            <w:rFonts w:ascii="Times" w:hAnsi="Times" w:cs="Times"/>
            <w:lang w:val="en-GB"/>
          </w:rPr>
          <w:delText>4b</w:delText>
        </w:r>
      </w:del>
      <w:ins w:id="49" w:author="Deepikaa Menon" w:date="2020-07-22T17:15:00Z">
        <w:r w:rsidR="003F6CCA">
          <w:rPr>
            <w:rFonts w:ascii="Times" w:hAnsi="Times" w:cs="Times"/>
            <w:lang w:val="en-GB"/>
          </w:rPr>
          <w:t>5</w:t>
        </w:r>
        <w:r w:rsidR="003F6CCA">
          <w:rPr>
            <w:rFonts w:ascii="Times" w:hAnsi="Times" w:cs="Times"/>
            <w:lang w:val="en-GB"/>
          </w:rPr>
          <w:t>b</w:t>
        </w:r>
      </w:ins>
      <w:r>
        <w:rPr>
          <w:rFonts w:ascii="Times" w:hAnsi="Times" w:cs="Times"/>
          <w:lang w:val="en-GB"/>
        </w:rPr>
        <w:t xml:space="preserve">), even though the same </w:t>
      </w:r>
      <w:proofErr w:type="spellStart"/>
      <w:r>
        <w:rPr>
          <w:rFonts w:ascii="Times" w:hAnsi="Times" w:cs="Times"/>
          <w:lang w:val="en-GB"/>
        </w:rPr>
        <w:t>cyto</w:t>
      </w:r>
      <w:proofErr w:type="spellEnd"/>
      <w:r>
        <w:rPr>
          <w:rFonts w:ascii="Times" w:hAnsi="Times" w:cs="Times"/>
          <w:lang w:val="en-GB"/>
        </w:rPr>
        <w:t xml:space="preserve">- </w:t>
      </w:r>
      <w:r>
        <w:rPr>
          <w:rFonts w:ascii="MS Mincho" w:eastAsia="MS Mincho" w:hAnsi="MS Mincho" w:cs="MS Mincho" w:hint="eastAsia"/>
          <w:lang w:val="en-GB"/>
        </w:rPr>
        <w:t> </w:t>
      </w:r>
      <w:proofErr w:type="spellStart"/>
      <w:r>
        <w:rPr>
          <w:rFonts w:ascii="Times" w:hAnsi="Times" w:cs="Times"/>
          <w:lang w:val="en-GB"/>
        </w:rPr>
        <w:t>plasmic</w:t>
      </w:r>
      <w:proofErr w:type="spellEnd"/>
      <w:r>
        <w:rPr>
          <w:rFonts w:ascii="Times" w:hAnsi="Times" w:cs="Times"/>
          <w:lang w:val="en-GB"/>
        </w:rPr>
        <w:t xml:space="preserve"> concentration is measured (</w:t>
      </w:r>
      <w:del w:id="50" w:author="Deepikaa Menon" w:date="2020-07-22T16:00:00Z">
        <w:r w:rsidDel="00A52DB5">
          <w:rPr>
            <w:rFonts w:ascii="Times" w:hAnsi="Times" w:cs="Times"/>
            <w:lang w:val="en-GB"/>
          </w:rPr>
          <w:delText xml:space="preserve">Fig3 </w:delText>
        </w:r>
      </w:del>
      <w:ins w:id="51" w:author="Deepikaa Menon" w:date="2020-07-22T16:00:00Z">
        <w:r w:rsidR="00A52DB5">
          <w:rPr>
            <w:rFonts w:ascii="Times" w:hAnsi="Times" w:cs="Times"/>
            <w:lang w:val="en-GB"/>
          </w:rPr>
          <w:t>Fig</w:t>
        </w:r>
      </w:ins>
      <w:ins w:id="52" w:author="Deepikaa Menon" w:date="2020-07-22T17:15:00Z">
        <w:r w:rsidR="003F6CCA">
          <w:rPr>
            <w:rFonts w:ascii="Times" w:hAnsi="Times" w:cs="Times"/>
            <w:lang w:val="en-GB"/>
          </w:rPr>
          <w:t>5</w:t>
        </w:r>
      </w:ins>
      <w:ins w:id="53" w:author="Deepikaa Menon" w:date="2020-07-22T16:00:00Z">
        <w:r w:rsidR="00A52DB5">
          <w:rPr>
            <w:rFonts w:ascii="Times" w:hAnsi="Times" w:cs="Times"/>
            <w:lang w:val="en-GB"/>
          </w:rPr>
          <w:t xml:space="preserve"> </w:t>
        </w:r>
      </w:ins>
      <w:r>
        <w:rPr>
          <w:rFonts w:ascii="Times" w:hAnsi="Times" w:cs="Times"/>
          <w:lang w:val="en-GB"/>
        </w:rPr>
        <w:t xml:space="preserve">supplement), indicating that </w:t>
      </w:r>
      <w:ins w:id="54" w:author="Deepikaa Menon" w:date="2020-07-22T17:15:00Z">
        <w:r w:rsidR="0011481F">
          <w:rPr>
            <w:rFonts w:ascii="Times" w:hAnsi="Times" w:cs="Times"/>
            <w:lang w:val="en-GB"/>
          </w:rPr>
          <w:t xml:space="preserve">loss of the </w:t>
        </w:r>
      </w:ins>
      <w:del w:id="55" w:author="Deepikaa Menon" w:date="2020-07-22T17:15:00Z">
        <w:r w:rsidDel="0011481F">
          <w:rPr>
            <w:rFonts w:ascii="Times" w:hAnsi="Times" w:cs="Times"/>
            <w:lang w:val="en-GB"/>
          </w:rPr>
          <w:delText xml:space="preserve">the </w:delText>
        </w:r>
      </w:del>
      <w:r>
        <w:rPr>
          <w:rFonts w:ascii="Times" w:hAnsi="Times" w:cs="Times"/>
          <w:lang w:val="en-GB"/>
        </w:rPr>
        <w:t xml:space="preserve">SH3 domain </w:t>
      </w:r>
      <w:del w:id="56" w:author="Deepikaa Menon" w:date="2020-07-22T17:15:00Z">
        <w:r w:rsidDel="0011481F">
          <w:rPr>
            <w:rFonts w:ascii="Times" w:hAnsi="Times" w:cs="Times"/>
            <w:lang w:val="en-GB"/>
          </w:rPr>
          <w:delText xml:space="preserve">increases </w:delText>
        </w:r>
      </w:del>
      <w:ins w:id="57" w:author="Deepikaa Menon" w:date="2020-07-22T17:15:00Z">
        <w:r w:rsidR="0011481F">
          <w:rPr>
            <w:rFonts w:ascii="Times" w:hAnsi="Times" w:cs="Times"/>
            <w:lang w:val="en-GB"/>
          </w:rPr>
          <w:t>decreases</w:t>
        </w:r>
      </w:ins>
      <w:ins w:id="58" w:author="Deepikaa Menon" w:date="2020-07-22T17:29:00Z">
        <w:r w:rsidR="002D1211">
          <w:rPr>
            <w:rFonts w:ascii="MS Mincho" w:eastAsia="MS Mincho" w:hAnsi="MS Mincho" w:cs="MS Mincho" w:hint="eastAsia"/>
            <w:lang w:val="en-GB"/>
          </w:rPr>
          <w:t xml:space="preserve"> </w:t>
        </w:r>
      </w:ins>
      <w:del w:id="59" w:author="Deepikaa Menon" w:date="2020-07-22T17:29:00Z">
        <w:r w:rsidDel="002D1211">
          <w:rPr>
            <w:rFonts w:ascii="MS Mincho" w:eastAsia="MS Mincho" w:hAnsi="MS Mincho" w:cs="MS Mincho" w:hint="eastAsia"/>
            <w:lang w:val="en-GB"/>
          </w:rPr>
          <w:delText> </w:delText>
        </w:r>
      </w:del>
      <w:r>
        <w:rPr>
          <w:rFonts w:ascii="Times" w:hAnsi="Times" w:cs="Times"/>
          <w:lang w:val="en-GB"/>
        </w:rPr>
        <w:t xml:space="preserve">the efficiency of recruitment of </w:t>
      </w:r>
      <w:proofErr w:type="spellStart"/>
      <w:r>
        <w:rPr>
          <w:rFonts w:ascii="Times" w:hAnsi="Times" w:cs="Times"/>
          <w:lang w:val="en-GB"/>
        </w:rPr>
        <w:t>Rvs</w:t>
      </w:r>
      <w:proofErr w:type="spellEnd"/>
      <w:r>
        <w:rPr>
          <w:rFonts w:ascii="Times" w:hAnsi="Times" w:cs="Times"/>
          <w:lang w:val="en-GB"/>
        </w:rPr>
        <w:t xml:space="preserve">. In </w:t>
      </w:r>
      <w:r>
        <w:rPr>
          <w:rFonts w:ascii="Times" w:hAnsi="Times" w:cs="Times"/>
          <w:i/>
          <w:iCs/>
          <w:lang w:val="en-GB"/>
        </w:rPr>
        <w:t>sla2</w:t>
      </w:r>
      <w:r>
        <w:rPr>
          <w:rFonts w:ascii="Times" w:hAnsi="Times" w:cs="Times"/>
          <w:lang w:val="en-GB"/>
        </w:rPr>
        <w:t>Δ cells, full-length Rvs</w:t>
      </w:r>
      <w:ins w:id="60" w:author="Deepikaa Menon" w:date="2020-07-22T16:01:00Z">
        <w:r w:rsidR="00284992">
          <w:rPr>
            <w:rFonts w:ascii="Times" w:hAnsi="Times" w:cs="Times"/>
            <w:lang w:val="en-GB"/>
          </w:rPr>
          <w:t>167</w:t>
        </w:r>
      </w:ins>
      <w:r>
        <w:rPr>
          <w:rFonts w:ascii="Times" w:hAnsi="Times" w:cs="Times"/>
          <w:lang w:val="en-GB"/>
        </w:rPr>
        <w:t xml:space="preserve"> </w:t>
      </w:r>
      <w:ins w:id="61" w:author="Deepikaa Menon" w:date="2020-07-22T16:01:00Z">
        <w:r w:rsidR="00F628E9">
          <w:rPr>
            <w:rFonts w:ascii="Times" w:hAnsi="Times" w:cs="Times"/>
            <w:lang w:val="en-GB"/>
          </w:rPr>
          <w:t xml:space="preserve">forms patches </w:t>
        </w:r>
      </w:ins>
      <w:del w:id="62" w:author="Deepikaa Menon" w:date="2020-07-22T16:01:00Z">
        <w:r w:rsidDel="00F628E9">
          <w:rPr>
            <w:rFonts w:ascii="Times" w:hAnsi="Times" w:cs="Times"/>
            <w:lang w:val="en-GB"/>
          </w:rPr>
          <w:delText xml:space="preserve">can assemble </w:delText>
        </w:r>
      </w:del>
      <w:r>
        <w:rPr>
          <w:rFonts w:ascii="Times" w:hAnsi="Times" w:cs="Times"/>
          <w:lang w:val="en-GB"/>
        </w:rPr>
        <w:t xml:space="preserve">on the membrane </w:t>
      </w:r>
      <w:del w:id="63" w:author="Deepikaa Menon" w:date="2020-07-22T16:01:00Z">
        <w:r w:rsidDel="00284992">
          <w:rPr>
            <w:rFonts w:ascii="MS Mincho" w:eastAsia="MS Mincho" w:hAnsi="MS Mincho" w:cs="MS Mincho" w:hint="eastAsia"/>
            <w:lang w:val="en-GB"/>
          </w:rPr>
          <w:delText> </w:delText>
        </w:r>
      </w:del>
      <w:r>
        <w:rPr>
          <w:rFonts w:ascii="Times" w:hAnsi="Times" w:cs="Times"/>
          <w:lang w:val="en-GB"/>
        </w:rPr>
        <w:t xml:space="preserve">(Fig.3b). Since BAR-GPA does not localize to the plasma membrane in </w:t>
      </w:r>
      <w:r>
        <w:rPr>
          <w:rFonts w:ascii="Times" w:hAnsi="Times" w:cs="Times"/>
          <w:i/>
          <w:iCs/>
          <w:lang w:val="en-GB"/>
        </w:rPr>
        <w:t>sla2</w:t>
      </w:r>
      <w:r>
        <w:rPr>
          <w:rFonts w:ascii="Times" w:hAnsi="Times" w:cs="Times"/>
          <w:lang w:val="en-GB"/>
        </w:rPr>
        <w:t xml:space="preserve">Δ cells, localization of the full-length protein must be mediated by the SH3 domain. That full-length Rvs167 is able to assemble and disassemble at cortical patches in </w:t>
      </w:r>
      <w:r>
        <w:rPr>
          <w:rFonts w:ascii="Times" w:hAnsi="Times" w:cs="Times"/>
          <w:i/>
          <w:iCs/>
          <w:lang w:val="en-GB"/>
        </w:rPr>
        <w:t>sla2</w:t>
      </w:r>
      <w:r>
        <w:rPr>
          <w:rFonts w:ascii="Times" w:hAnsi="Times" w:cs="Times"/>
          <w:lang w:val="en-GB"/>
        </w:rPr>
        <w:t>Δ cells without the curvature- dependent interaction of the BAR domain (Fig.3b</w:t>
      </w:r>
      <w:ins w:id="64" w:author="Deepikaa Menon" w:date="2020-07-22T16:02:00Z">
        <w:r w:rsidR="00F628E9">
          <w:rPr>
            <w:rFonts w:ascii="Times" w:hAnsi="Times" w:cs="Times"/>
            <w:lang w:val="en-GB"/>
          </w:rPr>
          <w:t>, supplement?</w:t>
        </w:r>
      </w:ins>
      <w:r>
        <w:rPr>
          <w:rFonts w:ascii="Times" w:hAnsi="Times" w:cs="Times"/>
          <w:lang w:val="en-GB"/>
        </w:rPr>
        <w:t xml:space="preserve">) indicates that the SH3 domain can mediate both the recruitment and </w:t>
      </w:r>
      <w:del w:id="65" w:author="Deepikaa Menon" w:date="2020-07-22T16:02:00Z">
        <w:r w:rsidDel="003B7101">
          <w:rPr>
            <w:rFonts w:ascii="MS Mincho" w:eastAsia="MS Mincho" w:hAnsi="MS Mincho" w:cs="MS Mincho" w:hint="eastAsia"/>
            <w:lang w:val="en-GB"/>
          </w:rPr>
          <w:delText> </w:delText>
        </w:r>
        <w:r w:rsidDel="003B7101">
          <w:rPr>
            <w:rFonts w:ascii="Times" w:hAnsi="Times" w:cs="Times"/>
            <w:lang w:val="en-GB"/>
          </w:rPr>
          <w:delText xml:space="preserve">the </w:delText>
        </w:r>
      </w:del>
      <w:r>
        <w:rPr>
          <w:rFonts w:ascii="Times" w:hAnsi="Times" w:cs="Times"/>
          <w:lang w:val="en-GB"/>
        </w:rPr>
        <w:t xml:space="preserve">disassembly of </w:t>
      </w:r>
      <w:proofErr w:type="spellStart"/>
      <w:r>
        <w:rPr>
          <w:rFonts w:ascii="Times" w:hAnsi="Times" w:cs="Times"/>
          <w:lang w:val="en-GB"/>
        </w:rPr>
        <w:t>Rvs</w:t>
      </w:r>
      <w:proofErr w:type="spellEnd"/>
      <w:r>
        <w:rPr>
          <w:rFonts w:ascii="Times" w:hAnsi="Times" w:cs="Times"/>
          <w:lang w:val="en-GB"/>
        </w:rPr>
        <w:t xml:space="preserve"> at endocytic sites. In </w:t>
      </w:r>
      <w:r>
        <w:rPr>
          <w:rFonts w:ascii="Times" w:hAnsi="Times" w:cs="Times"/>
          <w:i/>
          <w:iCs/>
          <w:lang w:val="en-GB"/>
        </w:rPr>
        <w:t>sla2</w:t>
      </w:r>
      <w:r>
        <w:rPr>
          <w:rFonts w:ascii="Times" w:hAnsi="Times" w:cs="Times"/>
          <w:lang w:val="en-GB"/>
        </w:rPr>
        <w:t xml:space="preserve">Δ cells treated with </w:t>
      </w:r>
      <w:proofErr w:type="spellStart"/>
      <w:r>
        <w:rPr>
          <w:rFonts w:ascii="Times" w:hAnsi="Times" w:cs="Times"/>
          <w:lang w:val="en-GB"/>
        </w:rPr>
        <w:t>LatA</w:t>
      </w:r>
      <w:proofErr w:type="spellEnd"/>
      <w:r>
        <w:rPr>
          <w:rFonts w:ascii="Times" w:hAnsi="Times" w:cs="Times"/>
          <w:lang w:val="en-GB"/>
        </w:rPr>
        <w:t xml:space="preserve"> (Fig.3b), </w:t>
      </w:r>
      <w:ins w:id="66" w:author="Deepikaa Menon" w:date="2020-07-22T16:03:00Z">
        <w:r w:rsidR="003B7101">
          <w:rPr>
            <w:rFonts w:ascii="Times" w:hAnsi="Times" w:cs="Times"/>
            <w:lang w:val="en-GB"/>
          </w:rPr>
          <w:t xml:space="preserve">both </w:t>
        </w:r>
      </w:ins>
      <w:del w:id="67" w:author="Deepikaa Menon" w:date="2020-07-22T16:03:00Z">
        <w:r w:rsidDel="003B7101">
          <w:rPr>
            <w:rFonts w:ascii="Times" w:hAnsi="Times" w:cs="Times"/>
            <w:lang w:val="en-GB"/>
          </w:rPr>
          <w:delText xml:space="preserve">actin-based </w:delText>
        </w:r>
      </w:del>
      <w:r>
        <w:rPr>
          <w:rFonts w:ascii="Times" w:hAnsi="Times" w:cs="Times"/>
          <w:lang w:val="en-GB"/>
        </w:rPr>
        <w:t xml:space="preserve">membrane curvature </w:t>
      </w:r>
      <w:ins w:id="68" w:author="Deepikaa Menon" w:date="2020-07-22T16:03:00Z">
        <w:r w:rsidR="003B7101">
          <w:rPr>
            <w:rFonts w:ascii="Times" w:hAnsi="Times" w:cs="Times"/>
            <w:lang w:val="en-GB"/>
          </w:rPr>
          <w:t xml:space="preserve">and </w:t>
        </w:r>
      </w:ins>
      <w:del w:id="69" w:author="Deepikaa Menon" w:date="2020-07-22T16:03:00Z">
        <w:r w:rsidDel="003B7101">
          <w:rPr>
            <w:rFonts w:ascii="Times" w:hAnsi="Times" w:cs="Times"/>
            <w:lang w:val="en-GB"/>
          </w:rPr>
          <w:delText xml:space="preserve">is inhibited, and the </w:delText>
        </w:r>
      </w:del>
      <w:r>
        <w:rPr>
          <w:rFonts w:ascii="Times" w:hAnsi="Times" w:cs="Times"/>
          <w:lang w:val="en-GB"/>
        </w:rPr>
        <w:t>actin</w:t>
      </w:r>
      <w:ins w:id="70" w:author="Deepikaa Menon" w:date="2020-07-22T16:03:00Z">
        <w:r w:rsidR="003B7101">
          <w:rPr>
            <w:rFonts w:ascii="Times" w:hAnsi="Times" w:cs="Times"/>
            <w:lang w:val="en-GB"/>
          </w:rPr>
          <w:t>-interacting</w:t>
        </w:r>
      </w:ins>
      <w:r>
        <w:rPr>
          <w:rFonts w:ascii="Times" w:hAnsi="Times" w:cs="Times"/>
          <w:lang w:val="en-GB"/>
        </w:rPr>
        <w:t xml:space="preserve"> </w:t>
      </w:r>
      <w:del w:id="71" w:author="Deepikaa Menon" w:date="2020-07-22T16:03:00Z">
        <w:r w:rsidDel="003B7101">
          <w:rPr>
            <w:rFonts w:ascii="Times" w:hAnsi="Times" w:cs="Times"/>
            <w:lang w:val="en-GB"/>
          </w:rPr>
          <w:delText xml:space="preserve">patch </w:delText>
        </w:r>
      </w:del>
      <w:r>
        <w:rPr>
          <w:rFonts w:ascii="Times" w:hAnsi="Times" w:cs="Times"/>
          <w:lang w:val="en-GB"/>
        </w:rPr>
        <w:t xml:space="preserve">proteins are removed from </w:t>
      </w:r>
      <w:del w:id="72" w:author="Deepikaa Menon" w:date="2020-07-22T16:03:00Z">
        <w:r w:rsidDel="00B9211E">
          <w:rPr>
            <w:rFonts w:ascii="Times" w:hAnsi="Times" w:cs="Times"/>
            <w:lang w:val="en-GB"/>
          </w:rPr>
          <w:delText>the plasma membrane</w:delText>
        </w:r>
      </w:del>
      <w:ins w:id="73" w:author="Deepikaa Menon" w:date="2020-07-22T16:03:00Z">
        <w:r w:rsidR="00B9211E">
          <w:rPr>
            <w:rFonts w:ascii="Times" w:hAnsi="Times" w:cs="Times"/>
            <w:lang w:val="en-GB"/>
          </w:rPr>
          <w:t>endocytic sites</w:t>
        </w:r>
      </w:ins>
      <w:r>
        <w:rPr>
          <w:rFonts w:ascii="Times" w:hAnsi="Times" w:cs="Times"/>
          <w:lang w:val="en-GB"/>
        </w:rPr>
        <w:t xml:space="preserve">. Full-length Rvs167 in these cells still shows transient localizations at the plasma membrane: </w:t>
      </w:r>
      <w:del w:id="74" w:author="Deepikaa Menon" w:date="2020-07-22T19:43:00Z">
        <w:r w:rsidDel="00391ECE">
          <w:rPr>
            <w:rFonts w:ascii="Times" w:hAnsi="Times" w:cs="Times"/>
            <w:lang w:val="en-GB"/>
          </w:rPr>
          <w:delText xml:space="preserve">we suggest that </w:delText>
        </w:r>
      </w:del>
      <w:r>
        <w:rPr>
          <w:rFonts w:ascii="Times" w:hAnsi="Times" w:cs="Times"/>
          <w:lang w:val="en-GB"/>
        </w:rPr>
        <w:t xml:space="preserve">the SH3 domain is able to localise the </w:t>
      </w:r>
      <w:proofErr w:type="spellStart"/>
      <w:r>
        <w:rPr>
          <w:rFonts w:ascii="Times" w:hAnsi="Times" w:cs="Times"/>
          <w:lang w:val="en-GB"/>
        </w:rPr>
        <w:t>Rvs</w:t>
      </w:r>
      <w:proofErr w:type="spellEnd"/>
      <w:r>
        <w:rPr>
          <w:rFonts w:ascii="Times" w:hAnsi="Times" w:cs="Times"/>
          <w:lang w:val="en-GB"/>
        </w:rPr>
        <w:t xml:space="preserve"> complex in an </w:t>
      </w:r>
      <w:del w:id="75" w:author="Deepikaa Menon" w:date="2020-07-22T16:03:00Z">
        <w:r w:rsidDel="00330515">
          <w:rPr>
            <w:rFonts w:ascii="Times" w:hAnsi="Times" w:cs="Times"/>
            <w:lang w:val="en-GB"/>
          </w:rPr>
          <w:delText xml:space="preserve">Actin </w:delText>
        </w:r>
      </w:del>
      <w:proofErr w:type="spellStart"/>
      <w:ins w:id="76" w:author="Deepikaa Menon" w:date="2020-07-22T16:03:00Z">
        <w:r w:rsidR="00330515">
          <w:rPr>
            <w:rFonts w:ascii="Times" w:hAnsi="Times" w:cs="Times"/>
            <w:lang w:val="en-GB"/>
          </w:rPr>
          <w:t>a</w:t>
        </w:r>
        <w:r w:rsidR="00330515">
          <w:rPr>
            <w:rFonts w:ascii="Times" w:hAnsi="Times" w:cs="Times"/>
            <w:lang w:val="en-GB"/>
          </w:rPr>
          <w:t>ctin</w:t>
        </w:r>
        <w:proofErr w:type="spellEnd"/>
        <w:r w:rsidR="00330515">
          <w:rPr>
            <w:rFonts w:ascii="Times" w:hAnsi="Times" w:cs="Times"/>
            <w:lang w:val="en-GB"/>
          </w:rPr>
          <w:t xml:space="preserve"> </w:t>
        </w:r>
      </w:ins>
      <w:r>
        <w:rPr>
          <w:rFonts w:ascii="Times" w:hAnsi="Times" w:cs="Times"/>
          <w:lang w:val="en-GB"/>
        </w:rPr>
        <w:t xml:space="preserve">and curvature independent manner. </w:t>
      </w:r>
      <w:r>
        <w:rPr>
          <w:rFonts w:ascii="MS Mincho" w:eastAsia="MS Mincho" w:hAnsi="MS Mincho" w:cs="MS Mincho" w:hint="eastAsia"/>
          <w:lang w:val="en-GB"/>
        </w:rPr>
        <w:t> </w:t>
      </w:r>
    </w:p>
    <w:p w:rsidR="00C87024" w:rsidRDefault="00C87024" w:rsidP="00C87024">
      <w:pPr>
        <w:tabs>
          <w:tab w:val="left" w:pos="220"/>
          <w:tab w:val="left" w:pos="720"/>
        </w:tabs>
        <w:autoSpaceDE w:val="0"/>
        <w:autoSpaceDN w:val="0"/>
        <w:adjustRightInd w:val="0"/>
        <w:spacing w:after="240" w:line="160" w:lineRule="atLeast"/>
        <w:rPr>
          <w:rFonts w:ascii="Times" w:hAnsi="Times" w:cs="Times"/>
          <w:kern w:val="1"/>
          <w:lang w:val="en-GB"/>
        </w:rPr>
      </w:pPr>
      <w:r>
        <w:rPr>
          <w:rFonts w:ascii="Times" w:hAnsi="Times" w:cs="Times"/>
          <w:b/>
          <w:bCs/>
          <w:sz w:val="26"/>
          <w:szCs w:val="26"/>
          <w:lang w:val="en-GB"/>
        </w:rPr>
        <w:t xml:space="preserve">Loss of SH3 domain disrupts </w:t>
      </w:r>
      <w:del w:id="77" w:author="Deepikaa Menon" w:date="2020-07-22T16:04:00Z">
        <w:r w:rsidDel="00056145">
          <w:rPr>
            <w:rFonts w:ascii="Times" w:hAnsi="Times" w:cs="Times"/>
            <w:b/>
            <w:bCs/>
            <w:sz w:val="26"/>
            <w:szCs w:val="26"/>
            <w:lang w:val="en-GB"/>
          </w:rPr>
          <w:delText xml:space="preserve">the </w:delText>
        </w:r>
      </w:del>
      <w:r>
        <w:rPr>
          <w:rFonts w:ascii="Times" w:hAnsi="Times" w:cs="Times"/>
          <w:b/>
          <w:bCs/>
          <w:sz w:val="26"/>
          <w:szCs w:val="26"/>
          <w:lang w:val="en-GB"/>
        </w:rPr>
        <w:t>endocytic actin network dynamics</w:t>
      </w:r>
    </w:p>
    <w:p w:rsidR="00C87024" w:rsidDel="008F6908" w:rsidRDefault="00C87024" w:rsidP="00C87024">
      <w:pPr>
        <w:tabs>
          <w:tab w:val="left" w:pos="220"/>
          <w:tab w:val="left" w:pos="720"/>
        </w:tabs>
        <w:autoSpaceDE w:val="0"/>
        <w:autoSpaceDN w:val="0"/>
        <w:adjustRightInd w:val="0"/>
        <w:spacing w:after="240" w:line="160" w:lineRule="atLeast"/>
        <w:rPr>
          <w:del w:id="78" w:author="Deepikaa Menon" w:date="2020-07-22T16:24:00Z"/>
          <w:rFonts w:ascii="Times" w:hAnsi="Times" w:cs="Times"/>
          <w:lang w:val="en-GB"/>
        </w:rPr>
      </w:pPr>
      <w:r>
        <w:rPr>
          <w:rFonts w:ascii="Times" w:hAnsi="Times" w:cs="Times"/>
          <w:lang w:val="en-GB"/>
        </w:rPr>
        <w:t>In WT cells, the Abp1 and Rvs167 fluorescent intensities reach maxima concomitantly (</w:t>
      </w:r>
      <w:del w:id="79" w:author="Deepikaa Menon" w:date="2020-07-22T16:28:00Z">
        <w:r w:rsidDel="008F6908">
          <w:rPr>
            <w:rFonts w:ascii="Times" w:hAnsi="Times" w:cs="Times"/>
            <w:lang w:val="en-GB"/>
          </w:rPr>
          <w:delText>Fig4b</w:delText>
        </w:r>
      </w:del>
      <w:ins w:id="80" w:author="Deepikaa Menon" w:date="2020-07-22T16:28:00Z">
        <w:r w:rsidR="008F6908">
          <w:rPr>
            <w:rFonts w:ascii="Times" w:hAnsi="Times" w:cs="Times"/>
            <w:lang w:val="en-GB"/>
          </w:rPr>
          <w:t>Fig</w:t>
        </w:r>
        <w:r w:rsidR="008F6908">
          <w:rPr>
            <w:rFonts w:ascii="Times" w:hAnsi="Times" w:cs="Times"/>
            <w:lang w:val="en-GB"/>
          </w:rPr>
          <w:t>5</w:t>
        </w:r>
        <w:r w:rsidR="008F6908">
          <w:rPr>
            <w:rFonts w:ascii="Times" w:hAnsi="Times" w:cs="Times"/>
            <w:lang w:val="en-GB"/>
          </w:rPr>
          <w:t>b</w:t>
        </w:r>
      </w:ins>
      <w:r>
        <w:rPr>
          <w:rFonts w:ascii="Times" w:hAnsi="Times" w:cs="Times"/>
          <w:lang w:val="en-GB"/>
        </w:rPr>
        <w:t>), and the consequent decay of both</w:t>
      </w:r>
      <w:del w:id="81" w:author="Deepikaa Menon" w:date="2020-07-22T19:43:00Z">
        <w:r w:rsidDel="00FA525C">
          <w:rPr>
            <w:rFonts w:ascii="Times" w:hAnsi="Times" w:cs="Times"/>
            <w:lang w:val="en-GB"/>
          </w:rPr>
          <w:delText xml:space="preserve"> also</w:delText>
        </w:r>
      </w:del>
      <w:r>
        <w:rPr>
          <w:rFonts w:ascii="Times" w:hAnsi="Times" w:cs="Times"/>
          <w:lang w:val="en-GB"/>
        </w:rPr>
        <w:t xml:space="preserve"> coincide. Coincident disassembly indicates that upon vesicle </w:t>
      </w:r>
      <w:r>
        <w:rPr>
          <w:rFonts w:ascii="MS Mincho" w:eastAsia="MS Mincho" w:hAnsi="MS Mincho" w:cs="MS Mincho" w:hint="eastAsia"/>
          <w:lang w:val="en-GB"/>
        </w:rPr>
        <w:t> </w:t>
      </w:r>
      <w:r>
        <w:rPr>
          <w:rFonts w:ascii="Times" w:hAnsi="Times" w:cs="Times"/>
          <w:lang w:val="en-GB"/>
        </w:rPr>
        <w:t xml:space="preserve">scission, the </w:t>
      </w:r>
      <w:proofErr w:type="spellStart"/>
      <w:r>
        <w:rPr>
          <w:rFonts w:ascii="Times" w:hAnsi="Times" w:cs="Times"/>
          <w:lang w:val="en-GB"/>
        </w:rPr>
        <w:t>actin</w:t>
      </w:r>
      <w:proofErr w:type="spellEnd"/>
      <w:r>
        <w:rPr>
          <w:rFonts w:ascii="Times" w:hAnsi="Times" w:cs="Times"/>
          <w:lang w:val="en-GB"/>
        </w:rPr>
        <w:t xml:space="preserve"> network is immediately disassembled. Membrane scission </w:t>
      </w:r>
      <w:del w:id="82" w:author="Deepikaa Menon" w:date="2020-07-22T16:23:00Z">
        <w:r w:rsidDel="00BD4BB1">
          <w:rPr>
            <w:rFonts w:ascii="Times" w:hAnsi="Times" w:cs="Times"/>
            <w:lang w:val="en-GB"/>
          </w:rPr>
          <w:delText xml:space="preserve">essentially </w:delText>
        </w:r>
      </w:del>
      <w:r>
        <w:rPr>
          <w:rFonts w:ascii="Times" w:hAnsi="Times" w:cs="Times"/>
          <w:lang w:val="en-GB"/>
        </w:rPr>
        <w:t xml:space="preserve">occurs </w:t>
      </w:r>
      <w:r>
        <w:rPr>
          <w:rFonts w:ascii="MS Mincho" w:eastAsia="MS Mincho" w:hAnsi="MS Mincho" w:cs="MS Mincho" w:hint="eastAsia"/>
          <w:lang w:val="en-GB"/>
        </w:rPr>
        <w:t> </w:t>
      </w:r>
      <w:r>
        <w:rPr>
          <w:rFonts w:ascii="Times" w:hAnsi="Times" w:cs="Times"/>
          <w:lang w:val="en-GB"/>
        </w:rPr>
        <w:t xml:space="preserve">around the </w:t>
      </w:r>
      <w:r>
        <w:rPr>
          <w:rFonts w:ascii="Times" w:hAnsi="Times" w:cs="Times"/>
          <w:lang w:val="en-GB"/>
        </w:rPr>
        <w:lastRenderedPageBreak/>
        <w:t xml:space="preserve">intensity peak of the two proteins (ref Wanda, Andrea). This coincident peak is lost in </w:t>
      </w:r>
      <w:r>
        <w:rPr>
          <w:rFonts w:ascii="Times" w:hAnsi="Times" w:cs="Times"/>
          <w:i/>
          <w:iCs/>
          <w:lang w:val="en-GB"/>
        </w:rPr>
        <w:t>bar-</w:t>
      </w:r>
      <w:proofErr w:type="spellStart"/>
      <w:r>
        <w:rPr>
          <w:rFonts w:ascii="Times" w:hAnsi="Times" w:cs="Times"/>
          <w:i/>
          <w:iCs/>
          <w:lang w:val="en-GB"/>
        </w:rPr>
        <w:t>gpa</w:t>
      </w:r>
      <w:proofErr w:type="spellEnd"/>
      <w:r>
        <w:rPr>
          <w:rFonts w:ascii="Times" w:hAnsi="Times" w:cs="Times"/>
          <w:lang w:val="en-GB"/>
        </w:rPr>
        <w:t xml:space="preserve"> cells: BAR-</w:t>
      </w:r>
      <w:del w:id="83" w:author="Deepikaa Menon" w:date="2020-07-22T17:40:00Z">
        <w:r w:rsidDel="0002477F">
          <w:rPr>
            <w:rFonts w:ascii="Times" w:hAnsi="Times" w:cs="Times"/>
            <w:lang w:val="en-GB"/>
          </w:rPr>
          <w:delText xml:space="preserve"> </w:delText>
        </w:r>
        <w:r w:rsidDel="0002477F">
          <w:rPr>
            <w:rFonts w:ascii="MS Mincho" w:eastAsia="MS Mincho" w:hAnsi="MS Mincho" w:cs="MS Mincho" w:hint="eastAsia"/>
            <w:lang w:val="en-GB"/>
          </w:rPr>
          <w:delText> </w:delText>
        </w:r>
      </w:del>
      <w:r>
        <w:rPr>
          <w:rFonts w:ascii="Times" w:hAnsi="Times" w:cs="Times"/>
          <w:lang w:val="en-GB"/>
        </w:rPr>
        <w:t>GPA</w:t>
      </w:r>
      <w:del w:id="84" w:author="Deepikaa Menon" w:date="2020-07-22T16:24:00Z">
        <w:r w:rsidDel="00BD4BB1">
          <w:rPr>
            <w:rFonts w:ascii="Times" w:hAnsi="Times" w:cs="Times"/>
            <w:lang w:val="en-GB"/>
          </w:rPr>
          <w:delText xml:space="preserve"> centroid</w:delText>
        </w:r>
      </w:del>
      <w:ins w:id="85" w:author="Deepikaa Menon" w:date="2020-07-22T16:24:00Z">
        <w:r w:rsidR="00BD4BB1">
          <w:rPr>
            <w:rFonts w:ascii="Times" w:hAnsi="Times" w:cs="Times"/>
            <w:lang w:val="en-GB"/>
          </w:rPr>
          <w:t xml:space="preserve"> average fluorescent intensity</w:t>
        </w:r>
      </w:ins>
      <w:r>
        <w:rPr>
          <w:rFonts w:ascii="Times" w:hAnsi="Times" w:cs="Times"/>
          <w:lang w:val="en-GB"/>
        </w:rPr>
        <w:t xml:space="preserve"> peaks several seconds after Abp1 intensity starts to drop, and the decay of </w:t>
      </w:r>
      <w:r>
        <w:rPr>
          <w:rFonts w:ascii="MS Mincho" w:eastAsia="MS Mincho" w:hAnsi="MS Mincho" w:cs="MS Mincho" w:hint="eastAsia"/>
          <w:lang w:val="en-GB"/>
        </w:rPr>
        <w:t> </w:t>
      </w:r>
      <w:r>
        <w:rPr>
          <w:rFonts w:ascii="Times" w:hAnsi="Times" w:cs="Times"/>
          <w:lang w:val="en-GB"/>
        </w:rPr>
        <w:t>Abp1 is prolonged, taking nearly double the time as in WT</w:t>
      </w:r>
      <w:ins w:id="86" w:author="Deepikaa Menon" w:date="2020-07-22T17:35:00Z">
        <w:r w:rsidR="00155160">
          <w:rPr>
            <w:rFonts w:ascii="Times" w:hAnsi="Times" w:cs="Times"/>
            <w:lang w:val="en-GB"/>
          </w:rPr>
          <w:t xml:space="preserve">. </w:t>
        </w:r>
      </w:ins>
      <w:del w:id="87" w:author="Deepikaa Menon" w:date="2020-07-22T17:35:00Z">
        <w:r w:rsidDel="00155160">
          <w:rPr>
            <w:rFonts w:ascii="Times" w:hAnsi="Times" w:cs="Times"/>
            <w:lang w:val="en-GB"/>
          </w:rPr>
          <w:delText xml:space="preserve">. The number of Abp1 molecules recruited </w:delText>
        </w:r>
        <w:r w:rsidDel="00155160">
          <w:rPr>
            <w:rFonts w:ascii="MS Mincho" w:eastAsia="MS Mincho" w:hAnsi="MS Mincho" w:cs="MS Mincho" w:hint="eastAsia"/>
            <w:lang w:val="en-GB"/>
          </w:rPr>
          <w:delText> </w:delText>
        </w:r>
        <w:r w:rsidDel="00155160">
          <w:rPr>
            <w:rFonts w:ascii="Times" w:hAnsi="Times" w:cs="Times"/>
            <w:lang w:val="en-GB"/>
          </w:rPr>
          <w:delText xml:space="preserve">is decreased to about </w:delText>
        </w:r>
      </w:del>
      <w:del w:id="88" w:author="Deepikaa Menon" w:date="2020-07-22T16:06:00Z">
        <w:r w:rsidDel="00A22062">
          <w:rPr>
            <w:rFonts w:ascii="Times" w:hAnsi="Times" w:cs="Times"/>
            <w:lang w:val="en-GB"/>
          </w:rPr>
          <w:delText>two thirds</w:delText>
        </w:r>
      </w:del>
      <w:del w:id="89" w:author="Deepikaa Menon" w:date="2020-07-22T17:35:00Z">
        <w:r w:rsidDel="00155160">
          <w:rPr>
            <w:rFonts w:ascii="Times" w:hAnsi="Times" w:cs="Times"/>
            <w:lang w:val="en-GB"/>
          </w:rPr>
          <w:delText xml:space="preserve"> the WT number. </w:delText>
        </w:r>
      </w:del>
      <w:proofErr w:type="spellStart"/>
      <w:r>
        <w:rPr>
          <w:rFonts w:ascii="Times" w:hAnsi="Times" w:cs="Times"/>
          <w:lang w:val="en-GB"/>
        </w:rPr>
        <w:t>Although</w:t>
      </w:r>
      <w:proofErr w:type="spellEnd"/>
      <w:r>
        <w:rPr>
          <w:rFonts w:ascii="Times" w:hAnsi="Times" w:cs="Times"/>
          <w:lang w:val="en-GB"/>
        </w:rPr>
        <w:t xml:space="preserve"> it is not clear what the decoupling of </w:t>
      </w:r>
      <w:r>
        <w:rPr>
          <w:rFonts w:ascii="MS Mincho" w:eastAsia="MS Mincho" w:hAnsi="MS Mincho" w:cs="MS Mincho" w:hint="eastAsia"/>
          <w:lang w:val="en-GB"/>
        </w:rPr>
        <w:t> </w:t>
      </w:r>
      <w:r>
        <w:rPr>
          <w:rFonts w:ascii="Times" w:hAnsi="Times" w:cs="Times"/>
          <w:lang w:val="en-GB"/>
        </w:rPr>
        <w:t xml:space="preserve">Abp1 and </w:t>
      </w:r>
      <w:ins w:id="90" w:author="Deepikaa Menon" w:date="2020-07-22T16:06:00Z">
        <w:r w:rsidR="00BF6590">
          <w:rPr>
            <w:rFonts w:ascii="Times" w:hAnsi="Times" w:cs="Times"/>
            <w:lang w:val="en-GB"/>
          </w:rPr>
          <w:t xml:space="preserve">BAR-GPA </w:t>
        </w:r>
      </w:ins>
      <w:del w:id="91" w:author="Deepikaa Menon" w:date="2020-07-22T16:06:00Z">
        <w:r w:rsidDel="00BF6590">
          <w:rPr>
            <w:rFonts w:ascii="Times" w:hAnsi="Times" w:cs="Times"/>
            <w:lang w:val="en-GB"/>
          </w:rPr>
          <w:delText xml:space="preserve">Rvs </w:delText>
        </w:r>
      </w:del>
      <w:r>
        <w:rPr>
          <w:rFonts w:ascii="Times" w:hAnsi="Times" w:cs="Times"/>
          <w:lang w:val="en-GB"/>
        </w:rPr>
        <w:t xml:space="preserve">peaks means, the changes in Abp1 dynamics suggests a strong disruption of the actin </w:t>
      </w:r>
      <w:r>
        <w:rPr>
          <w:rFonts w:ascii="MS Mincho" w:eastAsia="MS Mincho" w:hAnsi="MS Mincho" w:cs="MS Mincho" w:hint="eastAsia"/>
          <w:lang w:val="en-GB"/>
        </w:rPr>
        <w:t> </w:t>
      </w:r>
      <w:r>
        <w:rPr>
          <w:rFonts w:ascii="Times" w:hAnsi="Times" w:cs="Times"/>
          <w:lang w:val="en-GB"/>
        </w:rPr>
        <w:t>network dynamics</w:t>
      </w:r>
      <w:ins w:id="92" w:author="Deepikaa Menon" w:date="2020-07-22T16:24:00Z">
        <w:r w:rsidR="008F6908">
          <w:rPr>
            <w:rFonts w:ascii="Times" w:hAnsi="Times" w:cs="Times"/>
            <w:lang w:val="en-GB"/>
          </w:rPr>
          <w:t>.</w:t>
        </w:r>
      </w:ins>
      <w:del w:id="93" w:author="Deepikaa Menon" w:date="2020-07-22T16:24:00Z">
        <w:r w:rsidDel="008F6908">
          <w:rPr>
            <w:rFonts w:ascii="Times" w:hAnsi="Times" w:cs="Times"/>
            <w:lang w:val="en-GB"/>
          </w:rPr>
          <w:delText xml:space="preserve">. SH3 domains are known to interact with components of the actin network like </w:delText>
        </w:r>
        <w:r w:rsidDel="008F6908">
          <w:rPr>
            <w:rFonts w:ascii="MS Mincho" w:eastAsia="MS Mincho" w:hAnsi="MS Mincho" w:cs="MS Mincho" w:hint="eastAsia"/>
            <w:lang w:val="en-GB"/>
          </w:rPr>
          <w:delText> </w:delText>
        </w:r>
        <w:r w:rsidDel="008F6908">
          <w:rPr>
            <w:rFonts w:ascii="Times" w:hAnsi="Times" w:cs="Times"/>
            <w:lang w:val="en-GB"/>
          </w:rPr>
          <w:delText xml:space="preserve">Abp1 and Las17 (Lila and Drubin, 1997, Madania et al., 1999), but study of other components of </w:delText>
        </w:r>
        <w:r w:rsidDel="008F6908">
          <w:rPr>
            <w:rFonts w:ascii="MS Mincho" w:eastAsia="MS Mincho" w:hAnsi="MS Mincho" w:cs="MS Mincho" w:hint="eastAsia"/>
            <w:lang w:val="en-GB"/>
          </w:rPr>
          <w:delText> </w:delText>
        </w:r>
        <w:r w:rsidDel="008F6908">
          <w:rPr>
            <w:rFonts w:ascii="Times" w:hAnsi="Times" w:cs="Times"/>
            <w:lang w:val="en-GB"/>
          </w:rPr>
          <w:delText xml:space="preserve">the actin machinery will be required to understand how exactly loss of the SH3 has changed the </w:delText>
        </w:r>
        <w:r w:rsidDel="008F6908">
          <w:rPr>
            <w:rFonts w:ascii="MS Mincho" w:eastAsia="MS Mincho" w:hAnsi="MS Mincho" w:cs="MS Mincho" w:hint="eastAsia"/>
            <w:lang w:val="en-GB"/>
          </w:rPr>
          <w:delText> </w:delText>
        </w:r>
        <w:r w:rsidDel="008F6908">
          <w:rPr>
            <w:rFonts w:ascii="Times" w:hAnsi="Times" w:cs="Times"/>
            <w:sz w:val="14"/>
            <w:szCs w:val="14"/>
            <w:lang w:val="en-GB"/>
          </w:rPr>
          <w:delText> </w:delText>
        </w:r>
        <w:r w:rsidDel="008F6908">
          <w:rPr>
            <w:rFonts w:ascii="Times" w:hAnsi="Times" w:cs="Times"/>
            <w:lang w:val="en-GB"/>
          </w:rPr>
          <w:delText xml:space="preserve">progression of endocytosis. </w:delText>
        </w:r>
      </w:del>
    </w:p>
    <w:p w:rsidR="008F6908" w:rsidRDefault="008F6908" w:rsidP="00C87024">
      <w:pPr>
        <w:tabs>
          <w:tab w:val="left" w:pos="220"/>
          <w:tab w:val="left" w:pos="720"/>
        </w:tabs>
        <w:autoSpaceDE w:val="0"/>
        <w:autoSpaceDN w:val="0"/>
        <w:adjustRightInd w:val="0"/>
        <w:spacing w:after="240" w:line="160" w:lineRule="atLeast"/>
        <w:rPr>
          <w:ins w:id="94" w:author="Deepikaa Menon" w:date="2020-07-22T16:24:00Z"/>
          <w:rFonts w:ascii="Times" w:hAnsi="Times" w:cs="Times"/>
          <w:lang w:val="en-GB"/>
        </w:rPr>
      </w:pPr>
    </w:p>
    <w:p w:rsidR="00C87024" w:rsidDel="00E81A36" w:rsidRDefault="00C87024" w:rsidP="00C87024">
      <w:pPr>
        <w:tabs>
          <w:tab w:val="left" w:pos="220"/>
          <w:tab w:val="left" w:pos="720"/>
        </w:tabs>
        <w:autoSpaceDE w:val="0"/>
        <w:autoSpaceDN w:val="0"/>
        <w:adjustRightInd w:val="0"/>
        <w:spacing w:after="240" w:line="160" w:lineRule="atLeast"/>
        <w:rPr>
          <w:del w:id="95" w:author="Deepikaa Menon" w:date="2020-07-22T16:33:00Z"/>
          <w:rFonts w:ascii="Times" w:hAnsi="Times" w:cs="Times"/>
          <w:lang w:val="en-GB"/>
        </w:rPr>
      </w:pPr>
      <w:del w:id="96" w:author="Deepikaa Menon" w:date="2020-07-22T16:33:00Z">
        <w:r w:rsidDel="00E81A36">
          <w:rPr>
            <w:rFonts w:ascii="Times" w:hAnsi="Times" w:cs="Times"/>
            <w:lang w:val="en-GB"/>
          </w:rPr>
          <w:delText>SH3 interaction with an endocytic binding partner likely help recruit Rvs to endocytic sites. Many</w:delText>
        </w:r>
      </w:del>
      <w:del w:id="97" w:author="Deepikaa Menon" w:date="2020-07-22T16:32:00Z">
        <w:r w:rsidDel="003F4795">
          <w:rPr>
            <w:rFonts w:ascii="Times" w:hAnsi="Times" w:cs="Times"/>
            <w:lang w:val="en-GB"/>
          </w:rPr>
          <w:delText xml:space="preserve"> </w:delText>
        </w:r>
        <w:r w:rsidDel="003F4795">
          <w:rPr>
            <w:rFonts w:ascii="MS Mincho" w:eastAsia="MS Mincho" w:hAnsi="MS Mincho" w:cs="MS Mincho" w:hint="eastAsia"/>
            <w:lang w:val="en-GB"/>
          </w:rPr>
          <w:delText> </w:delText>
        </w:r>
        <w:r w:rsidDel="003F4795">
          <w:rPr>
            <w:rFonts w:ascii="Times" w:hAnsi="Times" w:cs="Times"/>
            <w:lang w:val="en-GB"/>
          </w:rPr>
          <w:delText xml:space="preserve">such interaction </w:delText>
        </w:r>
      </w:del>
      <w:del w:id="98" w:author="Deepikaa Menon" w:date="2020-07-22T16:33:00Z">
        <w:r w:rsidDel="00E81A36">
          <w:rPr>
            <w:rFonts w:ascii="Times" w:hAnsi="Times" w:cs="Times"/>
            <w:lang w:val="en-GB"/>
          </w:rPr>
          <w:delText>partners have been proposed</w:delText>
        </w:r>
      </w:del>
      <w:del w:id="99" w:author="Deepikaa Menon" w:date="2020-07-22T16:28:00Z">
        <w:r w:rsidDel="008F6908">
          <w:rPr>
            <w:rFonts w:ascii="Times" w:hAnsi="Times" w:cs="Times"/>
            <w:lang w:val="en-GB"/>
          </w:rPr>
          <w:delText xml:space="preserve">. Abp1 interaction with the Rvs167 SH3 domain </w:delText>
        </w:r>
        <w:r w:rsidDel="008F6908">
          <w:rPr>
            <w:rFonts w:ascii="MS Mincho" w:eastAsia="MS Mincho" w:hAnsi="MS Mincho" w:cs="MS Mincho" w:hint="eastAsia"/>
            <w:lang w:val="en-GB"/>
          </w:rPr>
          <w:delText> </w:delText>
        </w:r>
        <w:r w:rsidDel="008F6908">
          <w:rPr>
            <w:rFonts w:ascii="Times" w:hAnsi="Times" w:cs="Times"/>
            <w:lang w:val="en-GB"/>
          </w:rPr>
          <w:delText>has been shown</w:delText>
        </w:r>
      </w:del>
      <w:del w:id="100" w:author="Deepikaa Menon" w:date="2020-07-22T16:33:00Z">
        <w:r w:rsidDel="00E81A36">
          <w:rPr>
            <w:rFonts w:ascii="Times" w:hAnsi="Times" w:cs="Times"/>
            <w:lang w:val="en-GB"/>
          </w:rPr>
          <w:delText xml:space="preserve"> (Lila and Drubin, 1997; Colwill et al., 1999</w:delText>
        </w:r>
      </w:del>
      <w:del w:id="101" w:author="Deepikaa Menon" w:date="2020-07-22T16:28:00Z">
        <w:r w:rsidDel="008F6908">
          <w:rPr>
            <w:rFonts w:ascii="Times" w:hAnsi="Times" w:cs="Times"/>
            <w:lang w:val="en-GB"/>
          </w:rPr>
          <w:delText xml:space="preserve">), as has one with WASP protein Las17 </w:delText>
        </w:r>
        <w:r w:rsidDel="008F6908">
          <w:rPr>
            <w:rFonts w:ascii="MS Mincho" w:eastAsia="MS Mincho" w:hAnsi="MS Mincho" w:cs="MS Mincho" w:hint="eastAsia"/>
            <w:lang w:val="en-GB"/>
          </w:rPr>
          <w:delText> </w:delText>
        </w:r>
        <w:r w:rsidDel="008F6908">
          <w:rPr>
            <w:rFonts w:ascii="Times" w:hAnsi="Times" w:cs="Times"/>
            <w:lang w:val="en-GB"/>
          </w:rPr>
          <w:delText>(</w:delText>
        </w:r>
      </w:del>
      <w:del w:id="102" w:author="Deepikaa Menon" w:date="2020-07-22T16:33:00Z">
        <w:r w:rsidDel="00E81A36">
          <w:rPr>
            <w:rFonts w:ascii="Times" w:hAnsi="Times" w:cs="Times"/>
            <w:lang w:val="en-GB"/>
          </w:rPr>
          <w:delText>Madania et al., 1999; Liu et al., 2009</w:delText>
        </w:r>
      </w:del>
      <w:del w:id="103" w:author="Deepikaa Menon" w:date="2020-07-22T16:29:00Z">
        <w:r w:rsidDel="008F6908">
          <w:rPr>
            <w:rFonts w:ascii="Times" w:hAnsi="Times" w:cs="Times"/>
            <w:lang w:val="en-GB"/>
          </w:rPr>
          <w:delText>), yeast Calmodulin Cmd1 (</w:delText>
        </w:r>
      </w:del>
      <w:del w:id="104" w:author="Deepikaa Menon" w:date="2020-07-22T16:33:00Z">
        <w:r w:rsidDel="00E81A36">
          <w:rPr>
            <w:rFonts w:ascii="Times" w:hAnsi="Times" w:cs="Times"/>
            <w:lang w:val="en-GB"/>
          </w:rPr>
          <w:delText>Myers et al., 2016</w:delText>
        </w:r>
      </w:del>
      <w:del w:id="105" w:author="Deepikaa Menon" w:date="2020-07-22T16:29:00Z">
        <w:r w:rsidDel="008F6908">
          <w:rPr>
            <w:rFonts w:ascii="Times" w:hAnsi="Times" w:cs="Times"/>
            <w:lang w:val="en-GB"/>
          </w:rPr>
          <w:delText xml:space="preserve">), type I myosins </w:delText>
        </w:r>
        <w:r w:rsidDel="008F6908">
          <w:rPr>
            <w:rFonts w:ascii="MS Mincho" w:eastAsia="MS Mincho" w:hAnsi="MS Mincho" w:cs="MS Mincho" w:hint="eastAsia"/>
            <w:lang w:val="en-GB"/>
          </w:rPr>
          <w:delText> </w:delText>
        </w:r>
        <w:r w:rsidDel="008F6908">
          <w:rPr>
            <w:rFonts w:ascii="Times" w:hAnsi="Times" w:cs="Times"/>
            <w:lang w:val="en-GB"/>
          </w:rPr>
          <w:delText>(</w:delText>
        </w:r>
      </w:del>
      <w:del w:id="106" w:author="Deepikaa Menon" w:date="2020-07-22T16:33:00Z">
        <w:r w:rsidDel="00E81A36">
          <w:rPr>
            <w:rFonts w:ascii="Times" w:hAnsi="Times" w:cs="Times"/>
            <w:lang w:val="en-GB"/>
          </w:rPr>
          <w:delText>Geli et al., 2000</w:delText>
        </w:r>
      </w:del>
      <w:del w:id="107" w:author="Deepikaa Menon" w:date="2020-07-22T16:29:00Z">
        <w:r w:rsidDel="008F6908">
          <w:rPr>
            <w:rFonts w:ascii="Times" w:hAnsi="Times" w:cs="Times"/>
            <w:lang w:val="en-GB"/>
          </w:rPr>
          <w:delText>), and Vrp1 (</w:delText>
        </w:r>
      </w:del>
      <w:del w:id="108" w:author="Deepikaa Menon" w:date="2020-07-22T16:33:00Z">
        <w:r w:rsidDel="00E81A36">
          <w:rPr>
            <w:rFonts w:ascii="Times" w:hAnsi="Times" w:cs="Times"/>
            <w:lang w:val="en-GB"/>
          </w:rPr>
          <w:delText xml:space="preserve">Lila and Drubin, 1997). All of these </w:delText>
        </w:r>
      </w:del>
      <w:del w:id="109" w:author="Deepikaa Menon" w:date="2020-07-22T16:32:00Z">
        <w:r w:rsidDel="003F4795">
          <w:rPr>
            <w:rFonts w:ascii="Times" w:hAnsi="Times" w:cs="Times"/>
            <w:lang w:val="en-GB"/>
          </w:rPr>
          <w:delText>suggested binding partners</w:delText>
        </w:r>
      </w:del>
      <w:del w:id="110" w:author="Deepikaa Menon" w:date="2020-07-22T16:33:00Z">
        <w:r w:rsidDel="00E81A36">
          <w:rPr>
            <w:rFonts w:ascii="Times" w:hAnsi="Times" w:cs="Times"/>
            <w:lang w:val="en-GB"/>
          </w:rPr>
          <w:delText xml:space="preserve"> localize </w:delText>
        </w:r>
        <w:r w:rsidDel="00E81A36">
          <w:rPr>
            <w:rFonts w:ascii="MS Mincho" w:eastAsia="MS Mincho" w:hAnsi="MS Mincho" w:cs="MS Mincho" w:hint="eastAsia"/>
            <w:lang w:val="en-GB"/>
          </w:rPr>
          <w:delText> </w:delText>
        </w:r>
        <w:r w:rsidDel="00E81A36">
          <w:rPr>
            <w:rFonts w:ascii="Times" w:hAnsi="Times" w:cs="Times"/>
            <w:lang w:val="en-GB"/>
          </w:rPr>
          <w:delText xml:space="preserve">to the base of the invagination (Yidi Sun, 2006; Picco et al., 2015), and do not follow the invaginating </w:delText>
        </w:r>
        <w:r w:rsidDel="00E81A36">
          <w:rPr>
            <w:rFonts w:ascii="MS Mincho" w:eastAsia="MS Mincho" w:hAnsi="MS Mincho" w:cs="MS Mincho" w:hint="eastAsia"/>
            <w:lang w:val="en-GB"/>
          </w:rPr>
          <w:delText> </w:delText>
        </w:r>
        <w:r w:rsidDel="00E81A36">
          <w:rPr>
            <w:rFonts w:ascii="Times" w:hAnsi="Times" w:cs="Times"/>
            <w:sz w:val="14"/>
            <w:szCs w:val="14"/>
            <w:lang w:val="en-GB"/>
          </w:rPr>
          <w:delText> </w:delText>
        </w:r>
        <w:r w:rsidDel="00E81A36">
          <w:rPr>
            <w:rFonts w:ascii="Times" w:hAnsi="Times" w:cs="Times"/>
            <w:lang w:val="en-GB"/>
          </w:rPr>
          <w:delText xml:space="preserve">membrane into the cytoplasm. The SH3 interaction partner is likely Myo3 (Fig4), which would mean that SH3 domains </w:delText>
        </w:r>
      </w:del>
      <w:del w:id="111" w:author="Deepikaa Menon" w:date="2020-07-22T16:32:00Z">
        <w:r w:rsidDel="00F0069A">
          <w:rPr>
            <w:rFonts w:ascii="MS Mincho" w:eastAsia="MS Mincho" w:hAnsi="MS Mincho" w:cs="MS Mincho" w:hint="eastAsia"/>
            <w:lang w:val="en-GB"/>
          </w:rPr>
          <w:delText> </w:delText>
        </w:r>
      </w:del>
      <w:del w:id="112" w:author="Deepikaa Menon" w:date="2020-07-22T16:33:00Z">
        <w:r w:rsidDel="00E81A36">
          <w:rPr>
            <w:rFonts w:ascii="Times" w:hAnsi="Times" w:cs="Times"/>
            <w:sz w:val="14"/>
            <w:szCs w:val="14"/>
            <w:lang w:val="en-GB"/>
          </w:rPr>
          <w:delText> </w:delText>
        </w:r>
        <w:r w:rsidDel="00E81A36">
          <w:rPr>
            <w:rFonts w:ascii="Times" w:hAnsi="Times" w:cs="Times"/>
            <w:lang w:val="en-GB"/>
          </w:rPr>
          <w:delText xml:space="preserve">interact with the endocytic network at the base of the invagination. Centroid tracking however, </w:delText>
        </w:r>
        <w:r w:rsidDel="00E81A36">
          <w:rPr>
            <w:rFonts w:ascii="MS Mincho" w:eastAsia="MS Mincho" w:hAnsi="MS Mincho" w:cs="MS Mincho" w:hint="eastAsia"/>
            <w:lang w:val="en-GB"/>
          </w:rPr>
          <w:delText> </w:delText>
        </w:r>
        <w:r w:rsidDel="00E81A36">
          <w:rPr>
            <w:rFonts w:ascii="Times" w:hAnsi="Times" w:cs="Times"/>
            <w:lang w:val="en-GB"/>
          </w:rPr>
          <w:delText xml:space="preserve">suggests that Rvs is accumulated all over the membrane tube. If Rvs was recruited to the base and </w:delText>
        </w:r>
        <w:r w:rsidDel="00E81A36">
          <w:rPr>
            <w:rFonts w:ascii="MS Mincho" w:eastAsia="MS Mincho" w:hAnsi="MS Mincho" w:cs="MS Mincho" w:hint="eastAsia"/>
            <w:lang w:val="en-GB"/>
          </w:rPr>
          <w:delText> </w:delText>
        </w:r>
        <w:r w:rsidDel="00E81A36">
          <w:rPr>
            <w:rFonts w:ascii="Times" w:hAnsi="Times" w:cs="Times"/>
            <w:lang w:val="en-GB"/>
          </w:rPr>
          <w:delText xml:space="preserve">pulled up as the invagination grows, the centroid would move continuously upwards rather than </w:delText>
        </w:r>
        <w:r w:rsidDel="00E81A36">
          <w:rPr>
            <w:rFonts w:ascii="MS Mincho" w:eastAsia="MS Mincho" w:hAnsi="MS Mincho" w:cs="MS Mincho" w:hint="eastAsia"/>
            <w:lang w:val="en-GB"/>
          </w:rPr>
          <w:delText> </w:delText>
        </w:r>
        <w:r w:rsidDel="00E81A36">
          <w:rPr>
            <w:rFonts w:ascii="Times" w:hAnsi="Times" w:cs="Times"/>
            <w:lang w:val="en-GB"/>
          </w:rPr>
          <w:delText xml:space="preserve">remain relatively non-motile before the jump at scission time. It is possible that the SH3 initially </w:delText>
        </w:r>
        <w:r w:rsidDel="00E81A36">
          <w:rPr>
            <w:rFonts w:ascii="MS Mincho" w:eastAsia="MS Mincho" w:hAnsi="MS Mincho" w:cs="MS Mincho" w:hint="eastAsia"/>
            <w:lang w:val="en-GB"/>
          </w:rPr>
          <w:delText> </w:delText>
        </w:r>
        <w:r w:rsidDel="00E81A36">
          <w:rPr>
            <w:rFonts w:ascii="Times" w:hAnsi="Times" w:cs="Times"/>
            <w:lang w:val="en-GB"/>
          </w:rPr>
          <w:delText xml:space="preserve">helps cluster near the base, and as the membrane invaginations grow longer, BAR-membrane </w:delText>
        </w:r>
        <w:r w:rsidDel="00E81A36">
          <w:rPr>
            <w:rFonts w:ascii="MS Mincho" w:eastAsia="MS Mincho" w:hAnsi="MS Mincho" w:cs="MS Mincho" w:hint="eastAsia"/>
            <w:lang w:val="en-GB"/>
          </w:rPr>
          <w:delText> </w:delText>
        </w:r>
        <w:r w:rsidDel="00E81A36">
          <w:rPr>
            <w:rFonts w:ascii="Times" w:hAnsi="Times" w:cs="Times"/>
            <w:lang w:val="en-GB"/>
          </w:rPr>
          <w:delText xml:space="preserve">interactions dominate </w:delText>
        </w:r>
        <w:r w:rsidDel="00E81A36">
          <w:rPr>
            <w:rFonts w:ascii="MS Mincho" w:eastAsia="MS Mincho" w:hAnsi="MS Mincho" w:cs="MS Mincho" w:hint="eastAsia"/>
            <w:lang w:val="en-GB"/>
          </w:rPr>
          <w:delText> </w:delText>
        </w:r>
      </w:del>
    </w:p>
    <w:p w:rsidR="00E81A36" w:rsidRDefault="00C87024" w:rsidP="00C87024">
      <w:pPr>
        <w:tabs>
          <w:tab w:val="left" w:pos="220"/>
          <w:tab w:val="left" w:pos="720"/>
        </w:tabs>
        <w:autoSpaceDE w:val="0"/>
        <w:autoSpaceDN w:val="0"/>
        <w:adjustRightInd w:val="0"/>
        <w:spacing w:after="240" w:line="160" w:lineRule="atLeast"/>
        <w:rPr>
          <w:ins w:id="113" w:author="Deepikaa Menon" w:date="2020-07-22T16:33:00Z"/>
          <w:rFonts w:ascii="MS Mincho" w:eastAsia="MS Mincho" w:hAnsi="MS Mincho" w:cs="MS Mincho"/>
          <w:lang w:val="en-GB"/>
        </w:rPr>
      </w:pPr>
      <w:proofErr w:type="spellStart"/>
      <w:r>
        <w:rPr>
          <w:rFonts w:ascii="Times" w:hAnsi="Times" w:cs="Times"/>
          <w:b/>
          <w:bCs/>
          <w:sz w:val="26"/>
          <w:szCs w:val="26"/>
          <w:lang w:val="en-GB"/>
        </w:rPr>
        <w:t>Rvs</w:t>
      </w:r>
      <w:proofErr w:type="spellEnd"/>
      <w:r>
        <w:rPr>
          <w:rFonts w:ascii="Times" w:hAnsi="Times" w:cs="Times"/>
          <w:b/>
          <w:bCs/>
          <w:sz w:val="26"/>
          <w:szCs w:val="26"/>
          <w:lang w:val="en-GB"/>
        </w:rPr>
        <w:t xml:space="preserve"> acts as a membrane scaffold preventing membrane scission </w:t>
      </w:r>
      <w:r>
        <w:rPr>
          <w:rFonts w:ascii="MS Mincho" w:eastAsia="MS Mincho" w:hAnsi="MS Mincho" w:cs="MS Mincho" w:hint="eastAsia"/>
          <w:lang w:val="en-GB"/>
        </w:rPr>
        <w:t> </w:t>
      </w:r>
    </w:p>
    <w:p w:rsidR="00305E11" w:rsidRDefault="00C87024" w:rsidP="00C87024">
      <w:pPr>
        <w:tabs>
          <w:tab w:val="left" w:pos="220"/>
          <w:tab w:val="left" w:pos="720"/>
        </w:tabs>
        <w:autoSpaceDE w:val="0"/>
        <w:autoSpaceDN w:val="0"/>
        <w:adjustRightInd w:val="0"/>
        <w:spacing w:after="240" w:line="160" w:lineRule="atLeast"/>
        <w:rPr>
          <w:ins w:id="114" w:author="Deepikaa Menon" w:date="2020-07-22T17:37:00Z"/>
          <w:rFonts w:ascii="Times" w:hAnsi="Times" w:cs="Times"/>
          <w:lang w:val="en-GB"/>
        </w:rPr>
      </w:pPr>
      <w:r>
        <w:rPr>
          <w:rFonts w:ascii="Times" w:hAnsi="Times" w:cs="Times"/>
          <w:lang w:val="en-GB"/>
        </w:rPr>
        <w:t xml:space="preserve">Invaginations in </w:t>
      </w:r>
      <w:r>
        <w:rPr>
          <w:rFonts w:ascii="Times" w:hAnsi="Times" w:cs="Times"/>
          <w:i/>
          <w:iCs/>
          <w:lang w:val="en-GB"/>
        </w:rPr>
        <w:t>rvs167</w:t>
      </w:r>
      <w:r>
        <w:rPr>
          <w:rFonts w:ascii="Times" w:hAnsi="Times" w:cs="Times"/>
          <w:lang w:val="en-GB"/>
        </w:rPr>
        <w:t>Δ cells undergo scission when the Sla1 centroid has moved</w:t>
      </w:r>
      <w:ins w:id="115" w:author="Deepikaa Menon" w:date="2020-07-22T16:33:00Z">
        <w:r w:rsidR="008545D3">
          <w:rPr>
            <w:rFonts w:ascii="Times" w:hAnsi="Times" w:cs="Times"/>
            <w:lang w:val="en-GB"/>
          </w:rPr>
          <w:t xml:space="preserve"> </w:t>
        </w:r>
      </w:ins>
      <w:del w:id="116" w:author="Deepikaa Menon" w:date="2020-07-22T16:33:00Z">
        <w:r w:rsidDel="008545D3">
          <w:rPr>
            <w:rFonts w:ascii="Times" w:hAnsi="Times" w:cs="Times"/>
            <w:lang w:val="en-GB"/>
          </w:rPr>
          <w:delText xml:space="preserve"> inwards </w:delText>
        </w:r>
      </w:del>
      <w:r>
        <w:rPr>
          <w:rFonts w:ascii="Times" w:hAnsi="Times" w:cs="Times"/>
          <w:lang w:val="en-GB"/>
        </w:rPr>
        <w:t xml:space="preserve">about 80nm (Fig.1f), compared to the WT lengths of 140nm. This shows that </w:t>
      </w:r>
      <w:del w:id="117" w:author="Deepikaa Menon" w:date="2020-07-22T17:40:00Z">
        <w:r w:rsidDel="0075038B">
          <w:rPr>
            <w:rFonts w:ascii="Times" w:hAnsi="Times" w:cs="Times"/>
            <w:lang w:val="en-GB"/>
          </w:rPr>
          <w:delText xml:space="preserve">first, </w:delText>
        </w:r>
      </w:del>
      <w:r>
        <w:rPr>
          <w:rFonts w:ascii="Times" w:hAnsi="Times" w:cs="Times"/>
          <w:lang w:val="en-GB"/>
        </w:rPr>
        <w:t>enough forces are generated at 80nm to cause scission</w:t>
      </w:r>
      <w:ins w:id="118" w:author="Deepikaa Menon" w:date="2020-07-22T17:43:00Z">
        <w:r w:rsidR="005D1713">
          <w:rPr>
            <w:rFonts w:ascii="Times" w:hAnsi="Times" w:cs="Times"/>
            <w:lang w:val="en-GB"/>
          </w:rPr>
          <w:t>.</w:t>
        </w:r>
      </w:ins>
      <w:del w:id="119" w:author="Deepikaa Menon" w:date="2020-07-22T17:43:00Z">
        <w:r w:rsidDel="005D1713">
          <w:rPr>
            <w:rFonts w:ascii="Times" w:hAnsi="Times" w:cs="Times"/>
            <w:lang w:val="en-GB"/>
          </w:rPr>
          <w:delText xml:space="preserve">. </w:delText>
        </w:r>
      </w:del>
      <w:del w:id="120" w:author="Deepikaa Menon" w:date="2020-07-22T17:41:00Z">
        <w:r w:rsidDel="0075038B">
          <w:rPr>
            <w:rFonts w:ascii="Times" w:hAnsi="Times" w:cs="Times"/>
            <w:lang w:val="en-GB"/>
          </w:rPr>
          <w:delText>Then, that</w:delText>
        </w:r>
      </w:del>
      <w:del w:id="121" w:author="Deepikaa Menon" w:date="2020-07-22T17:43:00Z">
        <w:r w:rsidDel="005D1713">
          <w:rPr>
            <w:rFonts w:ascii="Times" w:hAnsi="Times" w:cs="Times"/>
            <w:lang w:val="en-GB"/>
          </w:rPr>
          <w:delText xml:space="preserve"> arrival of Rvs167 at membrane invaginations prevent “premature”</w:delText>
        </w:r>
        <w:r w:rsidDel="005D1713">
          <w:rPr>
            <w:rFonts w:ascii="Times" w:hAnsi="Times" w:cs="Times"/>
            <w:sz w:val="14"/>
            <w:szCs w:val="14"/>
            <w:lang w:val="en-GB"/>
          </w:rPr>
          <w:delText> </w:delText>
        </w:r>
        <w:r w:rsidDel="005D1713">
          <w:rPr>
            <w:rFonts w:ascii="Times" w:hAnsi="Times" w:cs="Times"/>
            <w:lang w:val="en-GB"/>
          </w:rPr>
          <w:delText>scission.</w:delText>
        </w:r>
      </w:del>
      <w:r>
        <w:rPr>
          <w:rFonts w:ascii="Times" w:hAnsi="Times" w:cs="Times"/>
          <w:lang w:val="en-GB"/>
        </w:rPr>
        <w:t xml:space="preserve"> Since invagination</w:t>
      </w:r>
      <w:r>
        <w:rPr>
          <w:rFonts w:ascii="Times" w:hAnsi="Times" w:cs="Times"/>
          <w:sz w:val="14"/>
          <w:szCs w:val="14"/>
          <w:lang w:val="en-GB"/>
        </w:rPr>
        <w:t> </w:t>
      </w:r>
      <w:r>
        <w:rPr>
          <w:rFonts w:ascii="Times" w:hAnsi="Times" w:cs="Times"/>
          <w:lang w:val="en-GB"/>
        </w:rPr>
        <w:t xml:space="preserve">lengths of </w:t>
      </w:r>
      <w:r>
        <w:rPr>
          <w:rFonts w:ascii="Times" w:hAnsi="Times" w:cs="Times"/>
          <w:i/>
          <w:iCs/>
          <w:lang w:val="en-GB"/>
        </w:rPr>
        <w:t>rvs167</w:t>
      </w:r>
      <w:r>
        <w:rPr>
          <w:rFonts w:ascii="Times" w:hAnsi="Times" w:cs="Times"/>
          <w:lang w:val="en-GB"/>
        </w:rPr>
        <w:t>Δ cells are increased by overexpression of the BAR</w:t>
      </w:r>
      <w:ins w:id="122" w:author="Deepikaa Menon" w:date="2020-07-22T17:43:00Z">
        <w:r w:rsidR="00CD0EC4">
          <w:rPr>
            <w:rFonts w:ascii="Times" w:hAnsi="Times" w:cs="Times"/>
            <w:lang w:val="en-GB"/>
          </w:rPr>
          <w:t>-GPA</w:t>
        </w:r>
      </w:ins>
      <w:r>
        <w:rPr>
          <w:rFonts w:ascii="Times" w:hAnsi="Times" w:cs="Times"/>
          <w:lang w:val="en-GB"/>
        </w:rPr>
        <w:t xml:space="preserve"> domain</w:t>
      </w:r>
      <w:ins w:id="123" w:author="Deepikaa Menon" w:date="2020-07-22T17:43:00Z">
        <w:r w:rsidR="00CD0EC4">
          <w:rPr>
            <w:rFonts w:ascii="Times" w:hAnsi="Times" w:cs="Times"/>
            <w:lang w:val="en-GB"/>
          </w:rPr>
          <w:t>s</w:t>
        </w:r>
      </w:ins>
      <w:r>
        <w:rPr>
          <w:rFonts w:ascii="Times" w:hAnsi="Times" w:cs="Times"/>
          <w:lang w:val="en-GB"/>
        </w:rPr>
        <w:t xml:space="preserve"> </w:t>
      </w:r>
      <w:del w:id="124" w:author="Deepikaa Menon" w:date="2020-07-22T17:43:00Z">
        <w:r w:rsidDel="00CD0EC4">
          <w:rPr>
            <w:rFonts w:ascii="Times" w:hAnsi="Times" w:cs="Times"/>
            <w:lang w:val="en-GB"/>
          </w:rPr>
          <w:delText xml:space="preserve">alone </w:delText>
        </w:r>
      </w:del>
      <w:r>
        <w:rPr>
          <w:rFonts w:ascii="Times" w:hAnsi="Times" w:cs="Times"/>
          <w:lang w:val="en-GB"/>
        </w:rPr>
        <w:t xml:space="preserve">(Fig.6), we </w:t>
      </w:r>
      <w:del w:id="125" w:author="Deepikaa Menon" w:date="2020-07-22T17:35:00Z">
        <w:r w:rsidDel="006E11AD">
          <w:rPr>
            <w:rFonts w:ascii="Times" w:hAnsi="Times" w:cs="Times"/>
            <w:lang w:val="en-GB"/>
          </w:rPr>
          <w:delText xml:space="preserve">propose </w:delText>
        </w:r>
      </w:del>
      <w:ins w:id="126" w:author="Deepikaa Menon" w:date="2020-07-22T17:35:00Z">
        <w:r w:rsidR="006E11AD">
          <w:rPr>
            <w:rFonts w:ascii="Times" w:hAnsi="Times" w:cs="Times"/>
            <w:lang w:val="en-GB"/>
          </w:rPr>
          <w:t>think</w:t>
        </w:r>
        <w:r w:rsidR="006E11AD">
          <w:rPr>
            <w:rFonts w:ascii="Times" w:hAnsi="Times" w:cs="Times"/>
            <w:lang w:val="en-GB"/>
          </w:rPr>
          <w:t xml:space="preserve"> </w:t>
        </w:r>
      </w:ins>
      <w:r>
        <w:rPr>
          <w:rFonts w:ascii="Times" w:hAnsi="Times" w:cs="Times"/>
          <w:lang w:val="en-GB"/>
        </w:rPr>
        <w:t xml:space="preserve">that localization of </w:t>
      </w:r>
      <w:proofErr w:type="spellStart"/>
      <w:r>
        <w:rPr>
          <w:rFonts w:ascii="Times" w:hAnsi="Times" w:cs="Times"/>
          <w:lang w:val="en-GB"/>
        </w:rPr>
        <w:t>Rvs</w:t>
      </w:r>
      <w:proofErr w:type="spellEnd"/>
      <w:r>
        <w:rPr>
          <w:rFonts w:ascii="Times" w:hAnsi="Times" w:cs="Times"/>
          <w:lang w:val="en-GB"/>
        </w:rPr>
        <w:t xml:space="preserve"> BAR domains to the membrane tube stabilizes the</w:t>
      </w:r>
      <w:r>
        <w:rPr>
          <w:rFonts w:ascii="Times" w:hAnsi="Times" w:cs="Times"/>
          <w:sz w:val="14"/>
          <w:szCs w:val="14"/>
          <w:lang w:val="en-GB"/>
        </w:rPr>
        <w:t xml:space="preserve">  </w:t>
      </w:r>
      <w:r>
        <w:rPr>
          <w:rFonts w:ascii="Times" w:hAnsi="Times" w:cs="Times"/>
          <w:lang w:val="en-GB"/>
        </w:rPr>
        <w:t>membrane (</w:t>
      </w:r>
      <w:proofErr w:type="spellStart"/>
      <w:r>
        <w:rPr>
          <w:rFonts w:ascii="Times" w:hAnsi="Times" w:cs="Times"/>
          <w:lang w:val="en-GB"/>
        </w:rPr>
        <w:t>Boucrot</w:t>
      </w:r>
      <w:proofErr w:type="spellEnd"/>
      <w:r>
        <w:rPr>
          <w:rFonts w:ascii="Times" w:hAnsi="Times" w:cs="Times"/>
          <w:lang w:val="en-GB"/>
        </w:rPr>
        <w:t xml:space="preserve"> et al., 2012; </w:t>
      </w:r>
      <w:proofErr w:type="spellStart"/>
      <w:r>
        <w:rPr>
          <w:rFonts w:ascii="Times" w:hAnsi="Times" w:cs="Times"/>
          <w:lang w:val="en-GB"/>
        </w:rPr>
        <w:t>Dmitrieff</w:t>
      </w:r>
      <w:proofErr w:type="spellEnd"/>
      <w:r>
        <w:rPr>
          <w:rFonts w:ascii="Times" w:hAnsi="Times" w:cs="Times"/>
          <w:lang w:val="en-GB"/>
        </w:rPr>
        <w:t xml:space="preserve"> and </w:t>
      </w:r>
      <w:proofErr w:type="spellStart"/>
      <w:r>
        <w:rPr>
          <w:rFonts w:ascii="Times" w:hAnsi="Times" w:cs="Times"/>
          <w:lang w:val="en-GB"/>
        </w:rPr>
        <w:t>Nedelec</w:t>
      </w:r>
      <w:proofErr w:type="spellEnd"/>
      <w:r>
        <w:rPr>
          <w:rFonts w:ascii="Times" w:hAnsi="Times" w:cs="Times"/>
          <w:lang w:val="en-GB"/>
        </w:rPr>
        <w:t xml:space="preserve">, 2015). This allows the invagination to grow until actin polymerization produces enough forces to </w:t>
      </w:r>
      <w:del w:id="127" w:author="Deepikaa Menon" w:date="2020-07-22T17:41:00Z">
        <w:r w:rsidDel="0075038B">
          <w:rPr>
            <w:rFonts w:ascii="Times" w:hAnsi="Times" w:cs="Times"/>
            <w:lang w:val="en-GB"/>
          </w:rPr>
          <w:delText xml:space="preserve">overcome this stabilization and </w:delText>
        </w:r>
      </w:del>
      <w:r>
        <w:rPr>
          <w:rFonts w:ascii="Times" w:hAnsi="Times" w:cs="Times"/>
          <w:lang w:val="en-GB"/>
        </w:rPr>
        <w:t xml:space="preserve">sever the membrane. </w:t>
      </w:r>
      <w:del w:id="128" w:author="Deepikaa Menon" w:date="2020-07-22T17:36:00Z">
        <w:r w:rsidDel="004E6455">
          <w:rPr>
            <w:rFonts w:ascii="Times" w:hAnsi="Times" w:cs="Times"/>
            <w:lang w:val="en-GB"/>
          </w:rPr>
          <w:delText xml:space="preserve">Stabilization of the membrane tube increases with increasing amounts of BAR domains recruited to the membrane tube (Fig.6). </w:delText>
        </w:r>
      </w:del>
      <w:r>
        <w:rPr>
          <w:rFonts w:ascii="Times" w:hAnsi="Times" w:cs="Times"/>
          <w:lang w:val="en-GB"/>
        </w:rPr>
        <w:t xml:space="preserve">The requirement for </w:t>
      </w:r>
      <w:proofErr w:type="spellStart"/>
      <w:r>
        <w:rPr>
          <w:rFonts w:ascii="Times" w:hAnsi="Times" w:cs="Times"/>
          <w:lang w:val="en-GB"/>
        </w:rPr>
        <w:t>Rvs</w:t>
      </w:r>
      <w:proofErr w:type="spellEnd"/>
      <w:r>
        <w:rPr>
          <w:rFonts w:ascii="Times" w:hAnsi="Times" w:cs="Times"/>
          <w:lang w:val="en-GB"/>
        </w:rPr>
        <w:t xml:space="preserve"> scaffolding cannot be removed by reducing turgor pressure (Fig.6 supplement? or </w:t>
      </w:r>
      <w:del w:id="129" w:author="Deepikaa Menon" w:date="2020-07-22T16:46:00Z">
        <w:r w:rsidDel="00A625B9">
          <w:rPr>
            <w:rFonts w:ascii="Times" w:hAnsi="Times" w:cs="Times"/>
            <w:lang w:val="en-GB"/>
          </w:rPr>
          <w:delText>main</w:delText>
        </w:r>
      </w:del>
      <w:ins w:id="130" w:author="Deepikaa Menon" w:date="2020-07-22T16:46:00Z">
        <w:r w:rsidR="00A625B9">
          <w:rPr>
            <w:rFonts w:ascii="Times" w:hAnsi="Times" w:cs="Times"/>
            <w:lang w:val="en-GB"/>
          </w:rPr>
          <w:t>7</w:t>
        </w:r>
      </w:ins>
      <w:r>
        <w:rPr>
          <w:rFonts w:ascii="Times" w:hAnsi="Times" w:cs="Times"/>
          <w:lang w:val="en-GB"/>
        </w:rPr>
        <w:t xml:space="preserve">?), </w:t>
      </w:r>
      <w:r>
        <w:rPr>
          <w:rFonts w:ascii="Times" w:hAnsi="Times" w:cs="Times"/>
          <w:sz w:val="14"/>
          <w:szCs w:val="14"/>
          <w:lang w:val="en-GB"/>
        </w:rPr>
        <w:t> </w:t>
      </w:r>
      <w:del w:id="131" w:author="Deepikaa Menon" w:date="2020-07-22T17:36:00Z">
        <w:r w:rsidDel="004E6455">
          <w:rPr>
            <w:rFonts w:ascii="Times" w:hAnsi="Times" w:cs="Times"/>
            <w:lang w:val="en-GB"/>
          </w:rPr>
          <w:delText>suggesting that</w:delText>
        </w:r>
      </w:del>
      <w:ins w:id="132" w:author="Deepikaa Menon" w:date="2020-07-22T17:36:00Z">
        <w:r w:rsidR="004E6455">
          <w:rPr>
            <w:rFonts w:ascii="Times" w:hAnsi="Times" w:cs="Times"/>
            <w:lang w:val="en-GB"/>
          </w:rPr>
          <w:t>so</w:t>
        </w:r>
      </w:ins>
      <w:r>
        <w:rPr>
          <w:rFonts w:ascii="Times" w:hAnsi="Times" w:cs="Times"/>
          <w:lang w:val="en-GB"/>
        </w:rPr>
        <w:t xml:space="preserve"> the function of the scaffold is not to counter turgor pressure. </w:t>
      </w:r>
      <w:del w:id="133" w:author="Deepikaa Menon" w:date="2020-07-22T16:46:00Z">
        <w:r w:rsidDel="00527D3B">
          <w:rPr>
            <w:rFonts w:ascii="Times" w:hAnsi="Times" w:cs="Times"/>
            <w:lang w:val="en-GB"/>
          </w:rPr>
          <w:delText>Scission efficiency decreases with decreased amounts of Rvs: in diploids, lowering the amount</w:delText>
        </w:r>
        <w:r w:rsidDel="00527D3B">
          <w:rPr>
            <w:rFonts w:ascii="Times" w:hAnsi="Times" w:cs="Times"/>
            <w:sz w:val="14"/>
            <w:szCs w:val="14"/>
            <w:lang w:val="en-GB"/>
          </w:rPr>
          <w:delText> </w:delText>
        </w:r>
        <w:r w:rsidDel="00527D3B">
          <w:rPr>
            <w:rFonts w:ascii="Times" w:hAnsi="Times" w:cs="Times"/>
            <w:lang w:val="en-GB"/>
          </w:rPr>
          <w:delText xml:space="preserve">of Rvs by 20 molecules decreases scission efficiency to about 90% from 97% (Figure6 supplement?). This indicates that </w:delText>
        </w:r>
        <w:r w:rsidDel="00527D3B">
          <w:rPr>
            <w:rFonts w:ascii="Times" w:hAnsi="Times" w:cs="Times"/>
            <w:sz w:val="14"/>
            <w:szCs w:val="14"/>
            <w:lang w:val="en-GB"/>
          </w:rPr>
          <w:delText> </w:delText>
        </w:r>
        <w:r w:rsidDel="00527D3B">
          <w:rPr>
            <w:rFonts w:ascii="Times" w:hAnsi="Times" w:cs="Times"/>
            <w:lang w:val="en-GB"/>
          </w:rPr>
          <w:delText xml:space="preserve">a particular coverage of the membrane tube is required for effective scaffolding by BAR domains. In support of this, in </w:delText>
        </w:r>
        <w:r w:rsidDel="00527D3B">
          <w:rPr>
            <w:rFonts w:ascii="Times" w:hAnsi="Times" w:cs="Times"/>
            <w:i/>
            <w:iCs/>
            <w:lang w:val="en-GB"/>
          </w:rPr>
          <w:delText>bar-gpa</w:delText>
        </w:r>
        <w:r w:rsidDel="00527D3B">
          <w:rPr>
            <w:rFonts w:ascii="Times" w:hAnsi="Times" w:cs="Times"/>
            <w:lang w:val="en-GB"/>
          </w:rPr>
          <w:delText xml:space="preserve"> strains with one and two copies of the BAR-GPA mutant, fewer numbers of Rvs are recruited, and scission efficiency is similarly reduced. In diploid cells with one copy of each RVS (Fig.6 d-f) cells, it is likely that some membrane </w:delText>
        </w:r>
        <w:r w:rsidDel="00527D3B">
          <w:rPr>
            <w:rFonts w:ascii="MS Mincho" w:eastAsia="MS Mincho" w:hAnsi="MS Mincho" w:cs="MS Mincho" w:hint="eastAsia"/>
            <w:lang w:val="en-GB"/>
          </w:rPr>
          <w:delText> </w:delText>
        </w:r>
        <w:r w:rsidDel="00527D3B">
          <w:rPr>
            <w:rFonts w:ascii="Times" w:hAnsi="Times" w:cs="Times"/>
            <w:lang w:val="en-GB"/>
          </w:rPr>
          <w:delText xml:space="preserve">tubes recruit the critical number of Rvs, in which case the invaginations grow to near WT lengths, and that the invaginations that do not recruit the critical Rvs molecules show the retraction phenotype. </w:delText>
        </w:r>
      </w:del>
      <w:del w:id="134" w:author="Deepikaa Menon" w:date="2020-07-22T17:36:00Z">
        <w:r w:rsidDel="00251592">
          <w:rPr>
            <w:rFonts w:ascii="Times" w:hAnsi="Times" w:cs="Times"/>
            <w:lang w:val="en-GB"/>
          </w:rPr>
          <w:delText>Over a certain amount of Rvs, adding more</w:delText>
        </w:r>
      </w:del>
      <w:ins w:id="135" w:author="Deepikaa Menon" w:date="2020-07-22T17:37:00Z">
        <w:r w:rsidR="00305E11">
          <w:rPr>
            <w:rFonts w:ascii="Times" w:hAnsi="Times" w:cs="Times"/>
            <w:lang w:val="en-GB"/>
          </w:rPr>
          <w:t xml:space="preserve">There is a limit to the </w:t>
        </w:r>
        <w:proofErr w:type="spellStart"/>
        <w:r w:rsidR="00305E11">
          <w:rPr>
            <w:rFonts w:ascii="Times" w:hAnsi="Times" w:cs="Times"/>
            <w:lang w:val="en-GB"/>
          </w:rPr>
          <w:t>stabilizaiton</w:t>
        </w:r>
        <w:proofErr w:type="spellEnd"/>
        <w:r w:rsidR="00305E11">
          <w:rPr>
            <w:rFonts w:ascii="Times" w:hAnsi="Times" w:cs="Times"/>
            <w:lang w:val="en-GB"/>
          </w:rPr>
          <w:t xml:space="preserve"> by</w:t>
        </w:r>
      </w:ins>
      <w:r>
        <w:rPr>
          <w:rFonts w:ascii="Times" w:hAnsi="Times" w:cs="Times"/>
          <w:lang w:val="en-GB"/>
        </w:rPr>
        <w:t xml:space="preserve"> BAR domains</w:t>
      </w:r>
      <w:ins w:id="136" w:author="Deepikaa Menon" w:date="2020-07-22T17:37:00Z">
        <w:r w:rsidR="00305E11">
          <w:rPr>
            <w:rFonts w:ascii="Times" w:hAnsi="Times" w:cs="Times"/>
            <w:lang w:val="en-GB"/>
          </w:rPr>
          <w:t>:</w:t>
        </w:r>
      </w:ins>
      <w:r>
        <w:rPr>
          <w:rFonts w:ascii="Times" w:hAnsi="Times" w:cs="Times"/>
          <w:lang w:val="en-GB"/>
        </w:rPr>
        <w:t xml:space="preserve"> </w:t>
      </w:r>
      <w:del w:id="137" w:author="Deepikaa Menon" w:date="2020-07-22T17:37:00Z">
        <w:r w:rsidDel="00305E11">
          <w:rPr>
            <w:rFonts w:ascii="Times" w:hAnsi="Times" w:cs="Times"/>
            <w:lang w:val="en-GB"/>
          </w:rPr>
          <w:delText xml:space="preserve">does not increase the stability of the tube: </w:delText>
        </w:r>
      </w:del>
      <w:r>
        <w:rPr>
          <w:rFonts w:ascii="Times" w:hAnsi="Times" w:cs="Times"/>
          <w:lang w:val="en-GB"/>
        </w:rPr>
        <w:t>in diploid strains with 4 copies of each RVS gene, the same amount of actin is recruited before scission</w:t>
      </w:r>
      <w:ins w:id="138" w:author="Deepikaa Menon" w:date="2020-07-22T21:08:00Z">
        <w:r w:rsidR="003238E6">
          <w:rPr>
            <w:rFonts w:ascii="Times" w:hAnsi="Times" w:cs="Times"/>
            <w:lang w:val="en-GB"/>
          </w:rPr>
          <w:t>. T</w:t>
        </w:r>
      </w:ins>
      <w:ins w:id="139" w:author="Deepikaa Menon" w:date="2020-07-22T17:37:00Z">
        <w:r w:rsidR="00305E11">
          <w:rPr>
            <w:rFonts w:ascii="Times" w:hAnsi="Times" w:cs="Times"/>
            <w:lang w:val="en-GB"/>
          </w:rPr>
          <w:t>he i</w:t>
        </w:r>
      </w:ins>
      <w:ins w:id="140" w:author="Deepikaa Menon" w:date="2020-07-22T17:38:00Z">
        <w:r w:rsidR="00305E11">
          <w:rPr>
            <w:rFonts w:ascii="Times" w:hAnsi="Times" w:cs="Times"/>
            <w:lang w:val="en-GB"/>
          </w:rPr>
          <w:t>nvaginations lengths are the same</w:t>
        </w:r>
      </w:ins>
      <w:r>
        <w:rPr>
          <w:rFonts w:ascii="Times" w:hAnsi="Times" w:cs="Times"/>
          <w:lang w:val="en-GB"/>
        </w:rPr>
        <w:t xml:space="preserve"> as in the other </w:t>
      </w:r>
      <w:del w:id="141" w:author="Deepikaa Menon" w:date="2020-07-22T17:38:00Z">
        <w:r w:rsidDel="00791BB4">
          <w:rPr>
            <w:rFonts w:ascii="Times" w:hAnsi="Times" w:cs="Times"/>
            <w:lang w:val="en-GB"/>
          </w:rPr>
          <w:delText>two diploid strains</w:delText>
        </w:r>
      </w:del>
      <w:ins w:id="142" w:author="Deepikaa Menon" w:date="2020-07-22T17:38:00Z">
        <w:r w:rsidR="00791BB4">
          <w:rPr>
            <w:rFonts w:ascii="Times" w:hAnsi="Times" w:cs="Times"/>
            <w:lang w:val="en-GB"/>
          </w:rPr>
          <w:t>strains</w:t>
        </w:r>
      </w:ins>
      <w:ins w:id="143" w:author="Deepikaa Menon" w:date="2020-07-22T21:05:00Z">
        <w:r w:rsidR="00940425">
          <w:rPr>
            <w:rFonts w:ascii="Times" w:hAnsi="Times" w:cs="Times"/>
            <w:lang w:val="en-GB"/>
          </w:rPr>
          <w:t xml:space="preserve"> even though more </w:t>
        </w:r>
        <w:proofErr w:type="spellStart"/>
        <w:r w:rsidR="00940425">
          <w:rPr>
            <w:rFonts w:ascii="Times" w:hAnsi="Times" w:cs="Times"/>
            <w:lang w:val="en-GB"/>
          </w:rPr>
          <w:t>Rvs</w:t>
        </w:r>
        <w:proofErr w:type="spellEnd"/>
        <w:r w:rsidR="00940425">
          <w:rPr>
            <w:rFonts w:ascii="Times" w:hAnsi="Times" w:cs="Times"/>
            <w:lang w:val="en-GB"/>
          </w:rPr>
          <w:t xml:space="preserve"> is</w:t>
        </w:r>
      </w:ins>
      <w:ins w:id="144" w:author="Deepikaa Menon" w:date="2020-07-22T21:08:00Z">
        <w:r w:rsidR="003238E6">
          <w:rPr>
            <w:rFonts w:ascii="Times" w:hAnsi="Times" w:cs="Times"/>
            <w:lang w:val="en-GB"/>
          </w:rPr>
          <w:t xml:space="preserve"> recruited</w:t>
        </w:r>
      </w:ins>
      <w:r>
        <w:rPr>
          <w:rFonts w:ascii="Times" w:hAnsi="Times" w:cs="Times"/>
          <w:lang w:val="en-GB"/>
        </w:rPr>
        <w:t>.</w:t>
      </w:r>
      <w:ins w:id="145" w:author="Deepikaa Menon" w:date="2020-07-22T17:38:00Z">
        <w:r w:rsidR="00791BB4">
          <w:rPr>
            <w:rFonts w:ascii="Times" w:hAnsi="Times" w:cs="Times"/>
            <w:lang w:val="en-GB"/>
          </w:rPr>
          <w:t xml:space="preserve"> It</w:t>
        </w:r>
      </w:ins>
      <w:ins w:id="146" w:author="Deepikaa Menon" w:date="2020-07-22T21:08:00Z">
        <w:r w:rsidR="002A769A">
          <w:rPr>
            <w:rFonts w:ascii="Times" w:hAnsi="Times" w:cs="Times"/>
            <w:lang w:val="en-GB"/>
          </w:rPr>
          <w:t xml:space="preserve"> is</w:t>
        </w:r>
      </w:ins>
      <w:ins w:id="147" w:author="Deepikaa Menon" w:date="2020-07-22T17:38:00Z">
        <w:r w:rsidR="00791BB4">
          <w:rPr>
            <w:rFonts w:ascii="Times" w:hAnsi="Times" w:cs="Times"/>
            <w:lang w:val="en-GB"/>
          </w:rPr>
          <w:t xml:space="preserve"> possible that the nature of the </w:t>
        </w:r>
        <w:proofErr w:type="spellStart"/>
        <w:r w:rsidR="00791BB4">
          <w:rPr>
            <w:rFonts w:ascii="Times" w:hAnsi="Times" w:cs="Times"/>
            <w:lang w:val="en-GB"/>
          </w:rPr>
          <w:t>Rvs</w:t>
        </w:r>
        <w:proofErr w:type="spellEnd"/>
        <w:r w:rsidR="00791BB4">
          <w:rPr>
            <w:rFonts w:ascii="Times" w:hAnsi="Times" w:cs="Times"/>
            <w:lang w:val="en-GB"/>
          </w:rPr>
          <w:t xml:space="preserve"> complex interaction with the membrane changes </w:t>
        </w:r>
      </w:ins>
      <w:ins w:id="148" w:author="Deepikaa Menon" w:date="2020-07-22T21:08:00Z">
        <w:r w:rsidR="002A769A">
          <w:rPr>
            <w:rFonts w:ascii="Times" w:hAnsi="Times" w:cs="Times"/>
            <w:lang w:val="en-GB"/>
          </w:rPr>
          <w:t>after</w:t>
        </w:r>
      </w:ins>
      <w:ins w:id="149" w:author="Deepikaa Menon" w:date="2020-07-22T17:38:00Z">
        <w:r w:rsidR="00791BB4">
          <w:rPr>
            <w:rFonts w:ascii="Times" w:hAnsi="Times" w:cs="Times"/>
            <w:lang w:val="en-GB"/>
          </w:rPr>
          <w:t xml:space="preserve"> a certain amount of </w:t>
        </w:r>
        <w:proofErr w:type="spellStart"/>
        <w:r w:rsidR="00791BB4">
          <w:rPr>
            <w:rFonts w:ascii="Times" w:hAnsi="Times" w:cs="Times"/>
            <w:lang w:val="en-GB"/>
          </w:rPr>
          <w:t>Rvs</w:t>
        </w:r>
      </w:ins>
      <w:proofErr w:type="spellEnd"/>
      <w:ins w:id="150" w:author="Deepikaa Menon" w:date="2020-07-22T21:08:00Z">
        <w:r w:rsidR="002A769A">
          <w:rPr>
            <w:rFonts w:ascii="Times" w:hAnsi="Times" w:cs="Times"/>
            <w:lang w:val="en-GB"/>
          </w:rPr>
          <w:t xml:space="preserve"> is recruited</w:t>
        </w:r>
      </w:ins>
      <w:ins w:id="151" w:author="Deepikaa Menon" w:date="2020-07-22T17:38:00Z">
        <w:r w:rsidR="00791BB4">
          <w:rPr>
            <w:rFonts w:ascii="Times" w:hAnsi="Times" w:cs="Times"/>
            <w:lang w:val="en-GB"/>
          </w:rPr>
          <w:t>.</w:t>
        </w:r>
      </w:ins>
      <w:r>
        <w:rPr>
          <w:rFonts w:ascii="Times" w:hAnsi="Times" w:cs="Times"/>
          <w:lang w:val="en-GB"/>
        </w:rPr>
        <w:t xml:space="preserve"> </w:t>
      </w:r>
    </w:p>
    <w:p w:rsidR="00C87024" w:rsidRDefault="00C87024" w:rsidP="00C87024">
      <w:pPr>
        <w:tabs>
          <w:tab w:val="left" w:pos="220"/>
          <w:tab w:val="left" w:pos="720"/>
        </w:tabs>
        <w:autoSpaceDE w:val="0"/>
        <w:autoSpaceDN w:val="0"/>
        <w:adjustRightInd w:val="0"/>
        <w:spacing w:after="240" w:line="160" w:lineRule="atLeast"/>
        <w:rPr>
          <w:rFonts w:ascii="Times" w:hAnsi="Times" w:cs="Times"/>
          <w:lang w:val="en-GB"/>
        </w:rPr>
      </w:pPr>
      <w:r>
        <w:rPr>
          <w:rFonts w:ascii="Times" w:hAnsi="Times" w:cs="Times"/>
          <w:lang w:val="en-GB"/>
        </w:rPr>
        <w:t xml:space="preserve">If enough forces are generated at 80nm, why is scission efficiency decreased in </w:t>
      </w:r>
      <w:r>
        <w:rPr>
          <w:rFonts w:ascii="Times" w:hAnsi="Times" w:cs="Times"/>
          <w:i/>
          <w:iCs/>
          <w:lang w:val="en-GB"/>
        </w:rPr>
        <w:t>rvs167</w:t>
      </w:r>
      <w:r>
        <w:rPr>
          <w:rFonts w:ascii="Times" w:hAnsi="Times" w:cs="Times"/>
          <w:lang w:val="en-GB"/>
        </w:rPr>
        <w:t xml:space="preserve">Δ compared to WT? Forces from actin may be at a threshold when the invagination is at 80nm. There could be enough force to sever the membrane, but not enough to sever reliably. The </w:t>
      </w:r>
      <w:proofErr w:type="spellStart"/>
      <w:r>
        <w:rPr>
          <w:rFonts w:ascii="Times" w:hAnsi="Times" w:cs="Times"/>
          <w:lang w:val="en-GB"/>
        </w:rPr>
        <w:t>Rvs</w:t>
      </w:r>
      <w:proofErr w:type="spellEnd"/>
      <w:r>
        <w:rPr>
          <w:rFonts w:ascii="Times" w:hAnsi="Times" w:cs="Times"/>
          <w:lang w:val="en-GB"/>
        </w:rPr>
        <w:t xml:space="preserve"> scaffold then keeps the network growing to accumulate enough actin to reliably cause scission. Controlling membrane </w:t>
      </w:r>
      <w:r>
        <w:rPr>
          <w:rFonts w:ascii="Times" w:hAnsi="Times" w:cs="Times"/>
          <w:sz w:val="14"/>
          <w:szCs w:val="14"/>
          <w:lang w:val="en-GB"/>
        </w:rPr>
        <w:t> </w:t>
      </w:r>
      <w:r>
        <w:rPr>
          <w:rFonts w:ascii="Times" w:hAnsi="Times" w:cs="Times"/>
          <w:lang w:val="en-GB"/>
        </w:rPr>
        <w:t xml:space="preserve">tube length could also be a way for the cell to control the size of the vesicles formed, and therefore the amount of cargo packed into the vesicle. </w:t>
      </w:r>
    </w:p>
    <w:p w:rsidR="00C87024" w:rsidRDefault="00C87024" w:rsidP="00C87024">
      <w:pPr>
        <w:tabs>
          <w:tab w:val="left" w:pos="220"/>
          <w:tab w:val="left" w:pos="720"/>
        </w:tabs>
        <w:autoSpaceDE w:val="0"/>
        <w:autoSpaceDN w:val="0"/>
        <w:adjustRightInd w:val="0"/>
        <w:spacing w:after="240" w:line="160" w:lineRule="atLeast"/>
        <w:rPr>
          <w:rFonts w:ascii="Times" w:hAnsi="Times" w:cs="Times"/>
          <w:lang w:val="en-GB"/>
        </w:rPr>
      </w:pPr>
      <w:r>
        <w:rPr>
          <w:rFonts w:ascii="Times" w:hAnsi="Times" w:cs="Times"/>
          <w:b/>
          <w:bCs/>
          <w:sz w:val="26"/>
          <w:szCs w:val="26"/>
          <w:lang w:val="en-GB"/>
        </w:rPr>
        <w:t xml:space="preserve">What causes membrane scission? </w:t>
      </w:r>
    </w:p>
    <w:p w:rsidR="00C87024" w:rsidRDefault="00C87024" w:rsidP="00C87024">
      <w:pPr>
        <w:tabs>
          <w:tab w:val="left" w:pos="220"/>
          <w:tab w:val="left" w:pos="720"/>
        </w:tabs>
        <w:autoSpaceDE w:val="0"/>
        <w:autoSpaceDN w:val="0"/>
        <w:adjustRightInd w:val="0"/>
        <w:spacing w:after="240" w:line="160" w:lineRule="atLeast"/>
        <w:rPr>
          <w:rFonts w:ascii="Times" w:hAnsi="Times" w:cs="Times"/>
          <w:lang w:val="en-GB"/>
        </w:rPr>
      </w:pPr>
      <w:del w:id="152" w:author="Deepikaa Menon" w:date="2020-07-22T17:39:00Z">
        <w:r w:rsidDel="00ED0568">
          <w:rPr>
            <w:rFonts w:ascii="Times" w:hAnsi="Times" w:cs="Times"/>
            <w:lang w:val="en-GB"/>
          </w:rPr>
          <w:delText>We have tested several scission models that assign a major role for the Rvs complex. We</w:delText>
        </w:r>
      </w:del>
      <w:ins w:id="153" w:author="Deepikaa Menon" w:date="2020-07-22T17:39:00Z">
        <w:r w:rsidR="00ED0568">
          <w:rPr>
            <w:rFonts w:ascii="Times" w:hAnsi="Times" w:cs="Times"/>
            <w:lang w:val="en-GB"/>
          </w:rPr>
          <w:t>We</w:t>
        </w:r>
      </w:ins>
      <w:r>
        <w:rPr>
          <w:rFonts w:ascii="Times" w:hAnsi="Times" w:cs="Times"/>
          <w:lang w:val="en-GB"/>
        </w:rPr>
        <w:t xml:space="preserve"> looked for </w:t>
      </w:r>
      <w:del w:id="154" w:author="Deepikaa Menon" w:date="2020-07-22T17:44:00Z">
        <w:r w:rsidDel="005D1713">
          <w:rPr>
            <w:rFonts w:ascii="Times" w:hAnsi="Times" w:cs="Times"/>
            <w:lang w:val="en-GB"/>
          </w:rPr>
          <w:delText xml:space="preserve">a change </w:delText>
        </w:r>
      </w:del>
      <w:ins w:id="155" w:author="Deepikaa Menon" w:date="2020-07-22T17:44:00Z">
        <w:r w:rsidR="005D1713">
          <w:rPr>
            <w:rFonts w:ascii="Times" w:hAnsi="Times" w:cs="Times"/>
            <w:lang w:val="en-GB"/>
          </w:rPr>
          <w:t xml:space="preserve">changes </w:t>
        </w:r>
      </w:ins>
      <w:r>
        <w:rPr>
          <w:rFonts w:ascii="Times" w:hAnsi="Times" w:cs="Times"/>
          <w:lang w:val="en-GB"/>
        </w:rPr>
        <w:t>in the dynamics of Sla1 and Rvs167 that would indicate a scission defect</w:t>
      </w:r>
      <w:ins w:id="156" w:author="Deepikaa Menon" w:date="2020-07-22T17:39:00Z">
        <w:r w:rsidR="00ED0568">
          <w:rPr>
            <w:rFonts w:ascii="Times" w:hAnsi="Times" w:cs="Times"/>
            <w:lang w:val="en-GB"/>
          </w:rPr>
          <w:t xml:space="preserve"> in various mutant strains</w:t>
        </w:r>
      </w:ins>
      <w:r>
        <w:rPr>
          <w:rFonts w:ascii="Times" w:hAnsi="Times" w:cs="Times"/>
          <w:lang w:val="en-GB"/>
        </w:rPr>
        <w:t xml:space="preserve">: </w:t>
      </w:r>
      <w:del w:id="157" w:author="Deepikaa Menon" w:date="2020-07-22T17:54:00Z">
        <w:r w:rsidDel="00C86C39">
          <w:rPr>
            <w:rFonts w:ascii="Times" w:hAnsi="Times" w:cs="Times"/>
            <w:lang w:val="en-GB"/>
          </w:rPr>
          <w:delText>the membrane continues to</w:delText>
        </w:r>
      </w:del>
      <w:ins w:id="158" w:author="Deepikaa Menon" w:date="2020-07-22T17:54:00Z">
        <w:r w:rsidR="00C86C39">
          <w:rPr>
            <w:rFonts w:ascii="Times" w:hAnsi="Times" w:cs="Times"/>
            <w:lang w:val="en-GB"/>
          </w:rPr>
          <w:t>longer</w:t>
        </w:r>
      </w:ins>
      <w:r>
        <w:rPr>
          <w:rFonts w:ascii="Times" w:hAnsi="Times" w:cs="Times"/>
          <w:lang w:val="en-GB"/>
        </w:rPr>
        <w:t xml:space="preserve"> invaginat</w:t>
      </w:r>
      <w:ins w:id="159" w:author="Deepikaa Menon" w:date="2020-07-22T17:54:00Z">
        <w:r w:rsidR="00C86C39">
          <w:rPr>
            <w:rFonts w:ascii="Times" w:hAnsi="Times" w:cs="Times"/>
            <w:lang w:val="en-GB"/>
          </w:rPr>
          <w:t>ion</w:t>
        </w:r>
      </w:ins>
      <w:del w:id="160" w:author="Deepikaa Menon" w:date="2020-07-22T17:54:00Z">
        <w:r w:rsidDel="00C86C39">
          <w:rPr>
            <w:rFonts w:ascii="Times" w:hAnsi="Times" w:cs="Times"/>
            <w:lang w:val="en-GB"/>
          </w:rPr>
          <w:delText>e</w:delText>
        </w:r>
      </w:del>
      <w:ins w:id="161" w:author="Deepikaa Menon" w:date="2020-07-22T17:54:00Z">
        <w:r w:rsidR="00C86C39">
          <w:rPr>
            <w:rFonts w:ascii="Times" w:hAnsi="Times" w:cs="Times"/>
            <w:lang w:val="en-GB"/>
          </w:rPr>
          <w:t xml:space="preserve">s than in </w:t>
        </w:r>
      </w:ins>
      <w:del w:id="162" w:author="Deepikaa Menon" w:date="2020-07-22T17:54:00Z">
        <w:r w:rsidDel="00C86C39">
          <w:rPr>
            <w:rFonts w:ascii="Times" w:hAnsi="Times" w:cs="Times"/>
            <w:lang w:val="en-GB"/>
          </w:rPr>
          <w:delText xml:space="preserve"> longer than </w:delText>
        </w:r>
      </w:del>
      <w:r>
        <w:rPr>
          <w:rFonts w:ascii="Times" w:hAnsi="Times" w:cs="Times"/>
          <w:lang w:val="en-GB"/>
        </w:rPr>
        <w:t>WT</w:t>
      </w:r>
      <w:ins w:id="163" w:author="Deepikaa Menon" w:date="2020-07-22T17:54:00Z">
        <w:r w:rsidR="00C86C39">
          <w:rPr>
            <w:rFonts w:ascii="Times" w:hAnsi="Times" w:cs="Times"/>
            <w:lang w:val="en-GB"/>
          </w:rPr>
          <w:t xml:space="preserve">, </w:t>
        </w:r>
      </w:ins>
      <w:del w:id="164" w:author="Deepikaa Menon" w:date="2020-07-22T17:54:00Z">
        <w:r w:rsidDel="00C86C39">
          <w:rPr>
            <w:rFonts w:ascii="Times" w:hAnsi="Times" w:cs="Times"/>
            <w:lang w:val="en-GB"/>
          </w:rPr>
          <w:delText xml:space="preserve"> lengths in the absence or delay of scission, </w:delText>
        </w:r>
      </w:del>
      <w:r>
        <w:rPr>
          <w:rFonts w:ascii="Times" w:hAnsi="Times" w:cs="Times"/>
          <w:lang w:val="en-GB"/>
        </w:rPr>
        <w:t>so Sla1 centroid movements of over 140nm</w:t>
      </w:r>
      <w:ins w:id="165" w:author="Deepikaa Menon" w:date="2020-07-22T17:55:00Z">
        <w:r w:rsidR="009F69C3">
          <w:rPr>
            <w:rFonts w:ascii="Times" w:hAnsi="Times" w:cs="Times"/>
            <w:lang w:val="en-GB"/>
          </w:rPr>
          <w:t>,</w:t>
        </w:r>
      </w:ins>
      <w:r>
        <w:rPr>
          <w:rFonts w:ascii="Times" w:hAnsi="Times" w:cs="Times"/>
          <w:lang w:val="en-GB"/>
        </w:rPr>
        <w:t xml:space="preserve"> </w:t>
      </w:r>
      <w:del w:id="166" w:author="Deepikaa Menon" w:date="2020-07-22T17:54:00Z">
        <w:r w:rsidDel="00C86C39">
          <w:rPr>
            <w:rFonts w:ascii="Times" w:hAnsi="Times" w:cs="Times"/>
            <w:lang w:val="en-GB"/>
          </w:rPr>
          <w:delText>should be observed</w:delText>
        </w:r>
      </w:del>
      <w:ins w:id="167" w:author="Deepikaa Menon" w:date="2020-07-22T17:54:00Z">
        <w:r w:rsidR="00C86C39">
          <w:rPr>
            <w:rFonts w:ascii="Times" w:hAnsi="Times" w:cs="Times"/>
            <w:lang w:val="en-GB"/>
          </w:rPr>
          <w:t>and</w:t>
        </w:r>
      </w:ins>
      <w:del w:id="168" w:author="Deepikaa Menon" w:date="2020-07-22T17:54:00Z">
        <w:r w:rsidDel="00C86C39">
          <w:rPr>
            <w:rFonts w:ascii="Times" w:hAnsi="Times" w:cs="Times"/>
            <w:lang w:val="en-GB"/>
          </w:rPr>
          <w:delText>.</w:delText>
        </w:r>
      </w:del>
      <w:r>
        <w:rPr>
          <w:rFonts w:ascii="Times" w:hAnsi="Times" w:cs="Times"/>
          <w:lang w:val="en-GB"/>
        </w:rPr>
        <w:t xml:space="preserve"> </w:t>
      </w:r>
      <w:del w:id="169" w:author="Deepikaa Menon" w:date="2020-07-22T17:54:00Z">
        <w:r w:rsidDel="00C86C39">
          <w:rPr>
            <w:rFonts w:ascii="Times" w:hAnsi="Times" w:cs="Times"/>
            <w:lang w:val="en-GB"/>
          </w:rPr>
          <w:delText>Rvs167 centroid movement would also be affected: a</w:delText>
        </w:r>
      </w:del>
      <w:ins w:id="170" w:author="Deepikaa Menon" w:date="2020-07-22T17:54:00Z">
        <w:r w:rsidR="00C86C39">
          <w:rPr>
            <w:rFonts w:ascii="Times" w:hAnsi="Times" w:cs="Times"/>
            <w:lang w:val="en-GB"/>
          </w:rPr>
          <w:t>a</w:t>
        </w:r>
      </w:ins>
      <w:r>
        <w:rPr>
          <w:rFonts w:ascii="Times" w:hAnsi="Times" w:cs="Times"/>
          <w:lang w:val="en-GB"/>
        </w:rPr>
        <w:t xml:space="preserve"> bigger inwards jump of </w:t>
      </w:r>
      <w:del w:id="171" w:author="Deepikaa Menon" w:date="2020-07-22T17:54:00Z">
        <w:r w:rsidDel="00C86C39">
          <w:rPr>
            <w:rFonts w:ascii="Times" w:hAnsi="Times" w:cs="Times"/>
            <w:lang w:val="en-GB"/>
          </w:rPr>
          <w:delText xml:space="preserve">the </w:delText>
        </w:r>
      </w:del>
      <w:ins w:id="172" w:author="Deepikaa Menon" w:date="2020-07-22T17:54:00Z">
        <w:r w:rsidR="00C86C39">
          <w:rPr>
            <w:rFonts w:ascii="Times" w:hAnsi="Times" w:cs="Times"/>
            <w:lang w:val="en-GB"/>
          </w:rPr>
          <w:t>Rvs167</w:t>
        </w:r>
        <w:r w:rsidR="00C86C39">
          <w:rPr>
            <w:rFonts w:ascii="Times" w:hAnsi="Times" w:cs="Times"/>
            <w:lang w:val="en-GB"/>
          </w:rPr>
          <w:t xml:space="preserve"> </w:t>
        </w:r>
      </w:ins>
      <w:r>
        <w:rPr>
          <w:rFonts w:ascii="Times" w:hAnsi="Times" w:cs="Times"/>
          <w:lang w:val="en-GB"/>
        </w:rPr>
        <w:t>centroid</w:t>
      </w:r>
      <w:del w:id="173" w:author="Deepikaa Menon" w:date="2020-07-22T17:55:00Z">
        <w:r w:rsidDel="00C86C39">
          <w:rPr>
            <w:rFonts w:ascii="Times" w:hAnsi="Times" w:cs="Times"/>
            <w:lang w:val="en-GB"/>
          </w:rPr>
          <w:delText xml:space="preserve"> would likely </w:delText>
        </w:r>
      </w:del>
      <w:ins w:id="174" w:author="Deepikaa Menon" w:date="2020-07-22T17:55:00Z">
        <w:r w:rsidR="00C86C39">
          <w:rPr>
            <w:rFonts w:ascii="Times" w:hAnsi="Times" w:cs="Times"/>
            <w:lang w:val="en-GB"/>
          </w:rPr>
          <w:t xml:space="preserve">, </w:t>
        </w:r>
      </w:ins>
      <w:r>
        <w:rPr>
          <w:rFonts w:ascii="Times" w:hAnsi="Times" w:cs="Times"/>
          <w:lang w:val="en-GB"/>
        </w:rPr>
        <w:t>indicat</w:t>
      </w:r>
      <w:ins w:id="175" w:author="Deepikaa Menon" w:date="2020-07-22T17:55:00Z">
        <w:r w:rsidR="00C86C39">
          <w:rPr>
            <w:rFonts w:ascii="Times" w:hAnsi="Times" w:cs="Times"/>
            <w:lang w:val="en-GB"/>
          </w:rPr>
          <w:t>ing</w:t>
        </w:r>
      </w:ins>
      <w:del w:id="176" w:author="Deepikaa Menon" w:date="2020-07-22T17:55:00Z">
        <w:r w:rsidDel="00C86C39">
          <w:rPr>
            <w:rFonts w:ascii="Times" w:hAnsi="Times" w:cs="Times"/>
            <w:lang w:val="en-GB"/>
          </w:rPr>
          <w:delText>e</w:delText>
        </w:r>
      </w:del>
      <w:r>
        <w:rPr>
          <w:rFonts w:ascii="Times" w:hAnsi="Times" w:cs="Times"/>
          <w:lang w:val="en-GB"/>
        </w:rPr>
        <w:t xml:space="preserve"> that a longe</w:t>
      </w:r>
      <w:ins w:id="177" w:author="Deepikaa Menon" w:date="2020-07-22T17:55:00Z">
        <w:r w:rsidR="009F69C3">
          <w:rPr>
            <w:rFonts w:ascii="Times" w:hAnsi="Times" w:cs="Times"/>
            <w:lang w:val="en-GB"/>
          </w:rPr>
          <w:t>r</w:t>
        </w:r>
        <w:r w:rsidR="00C86C39">
          <w:rPr>
            <w:rFonts w:ascii="Times" w:hAnsi="Times" w:cs="Times"/>
            <w:lang w:val="en-GB"/>
          </w:rPr>
          <w:t xml:space="preserve"> invagination </w:t>
        </w:r>
      </w:ins>
      <w:del w:id="178" w:author="Deepikaa Menon" w:date="2020-07-22T17:55:00Z">
        <w:r w:rsidDel="00C86C39">
          <w:rPr>
            <w:rFonts w:ascii="Times" w:hAnsi="Times" w:cs="Times"/>
            <w:lang w:val="en-GB"/>
          </w:rPr>
          <w:delText xml:space="preserve">r membrane </w:delText>
        </w:r>
      </w:del>
      <w:r>
        <w:rPr>
          <w:rFonts w:ascii="Times" w:hAnsi="Times" w:cs="Times"/>
          <w:lang w:val="en-GB"/>
        </w:rPr>
        <w:t xml:space="preserve">has been cut. </w:t>
      </w:r>
      <w:ins w:id="179" w:author="Deepikaa Menon" w:date="2020-07-22T21:09:00Z">
        <w:r w:rsidR="006776A5">
          <w:rPr>
            <w:rFonts w:ascii="Times" w:hAnsi="Times" w:cs="Times"/>
            <w:lang w:val="en-GB"/>
          </w:rPr>
          <w:t xml:space="preserve">In </w:t>
        </w:r>
      </w:ins>
      <w:del w:id="180" w:author="Deepikaa Menon" w:date="2020-07-22T17:44:00Z">
        <w:r w:rsidRPr="006776A5" w:rsidDel="004B7014">
          <w:rPr>
            <w:rFonts w:ascii="Times" w:hAnsi="Times" w:cs="Times"/>
            <w:i/>
            <w:iCs/>
            <w:lang w:val="en-GB"/>
            <w:rPrChange w:id="181" w:author="Deepikaa Menon" w:date="2020-07-22T21:09:00Z">
              <w:rPr>
                <w:rFonts w:ascii="Times" w:hAnsi="Times" w:cs="Times"/>
                <w:lang w:val="en-GB"/>
              </w:rPr>
            </w:rPrChange>
          </w:rPr>
          <w:delText xml:space="preserve">The </w:delText>
        </w:r>
      </w:del>
      <w:del w:id="182" w:author="Deepikaa Menon" w:date="2020-07-22T17:39:00Z">
        <w:r w:rsidRPr="006776A5" w:rsidDel="002E2385">
          <w:rPr>
            <w:rFonts w:ascii="Times" w:hAnsi="Times" w:cs="Times"/>
            <w:i/>
            <w:iCs/>
            <w:lang w:val="en-GB"/>
            <w:rPrChange w:id="183" w:author="Deepikaa Menon" w:date="2020-07-22T21:09:00Z">
              <w:rPr>
                <w:rFonts w:ascii="Times" w:hAnsi="Times" w:cs="Times"/>
                <w:lang w:val="en-GB"/>
              </w:rPr>
            </w:rPrChange>
          </w:rPr>
          <w:delText xml:space="preserve">seemingly </w:delText>
        </w:r>
      </w:del>
      <w:del w:id="184" w:author="Deepikaa Menon" w:date="2020-07-22T17:44:00Z">
        <w:r w:rsidRPr="006776A5" w:rsidDel="004B7014">
          <w:rPr>
            <w:rFonts w:ascii="Times" w:hAnsi="Times" w:cs="Times"/>
            <w:i/>
            <w:iCs/>
            <w:lang w:val="en-GB"/>
            <w:rPrChange w:id="185" w:author="Deepikaa Menon" w:date="2020-07-22T21:09:00Z">
              <w:rPr>
                <w:rFonts w:ascii="Times" w:hAnsi="Times" w:cs="Times"/>
                <w:lang w:val="en-GB"/>
              </w:rPr>
            </w:rPrChange>
          </w:rPr>
          <w:delText xml:space="preserve">obvious solution to the scission problem is the action of a dynamin-like GTPase. </w:delText>
        </w:r>
      </w:del>
      <w:ins w:id="186" w:author="Deepikaa Menon" w:date="2020-07-22T21:09:00Z">
        <w:r w:rsidR="006776A5" w:rsidRPr="006776A5">
          <w:rPr>
            <w:rFonts w:ascii="Times" w:hAnsi="Times" w:cs="Times"/>
            <w:i/>
            <w:iCs/>
            <w:lang w:val="en-GB"/>
            <w:rPrChange w:id="187" w:author="Deepikaa Menon" w:date="2020-07-22T21:09:00Z">
              <w:rPr>
                <w:rFonts w:ascii="Times" w:hAnsi="Times" w:cs="Times"/>
                <w:lang w:val="en-GB"/>
              </w:rPr>
            </w:rPrChange>
          </w:rPr>
          <w:t>vps1</w:t>
        </w:r>
        <w:r w:rsidR="006776A5" w:rsidRPr="006776A5">
          <w:rPr>
            <w:rFonts w:ascii="Times" w:hAnsi="Times" w:cs="Times"/>
            <w:i/>
            <w:iCs/>
            <w:lang w:val="en-GB"/>
            <w:rPrChange w:id="188" w:author="Deepikaa Menon" w:date="2020-07-22T21:09:00Z">
              <w:rPr>
                <w:rFonts w:ascii="Times" w:hAnsi="Times" w:cs="Times"/>
                <w:lang w:val="en-GB"/>
              </w:rPr>
            </w:rPrChange>
          </w:rPr>
          <w:t>Δ</w:t>
        </w:r>
        <w:r w:rsidR="006776A5">
          <w:rPr>
            <w:rFonts w:ascii="Times" w:hAnsi="Times" w:cs="Times"/>
            <w:i/>
            <w:iCs/>
            <w:lang w:val="en-GB"/>
          </w:rPr>
          <w:t xml:space="preserve"> </w:t>
        </w:r>
        <w:r w:rsidR="006776A5">
          <w:rPr>
            <w:rFonts w:ascii="Times" w:hAnsi="Times" w:cs="Times"/>
            <w:lang w:val="en-GB"/>
          </w:rPr>
          <w:t>cells</w:t>
        </w:r>
      </w:ins>
      <w:del w:id="189" w:author="Deepikaa Menon" w:date="2020-07-22T21:09:00Z">
        <w:r w:rsidDel="006776A5">
          <w:rPr>
            <w:rFonts w:ascii="Times" w:hAnsi="Times" w:cs="Times"/>
            <w:lang w:val="en-GB"/>
          </w:rPr>
          <w:delText>In the absence of yeast Dynamic Vps1</w:delText>
        </w:r>
      </w:del>
      <w:r>
        <w:rPr>
          <w:rFonts w:ascii="Times" w:hAnsi="Times" w:cs="Times"/>
          <w:lang w:val="en-GB"/>
        </w:rPr>
        <w:t xml:space="preserve">, no major changes are seen in Sla1 or Rvs167 dynamics. We conclude </w:t>
      </w:r>
      <w:r w:rsidR="00D4598F">
        <w:rPr>
          <w:rFonts w:ascii="Times" w:hAnsi="Times" w:cs="Times"/>
          <w:lang w:val="en-GB"/>
        </w:rPr>
        <w:t xml:space="preserve">that </w:t>
      </w:r>
      <w:r>
        <w:rPr>
          <w:rFonts w:ascii="Times" w:hAnsi="Times" w:cs="Times"/>
          <w:lang w:val="en-GB"/>
        </w:rPr>
        <w:t xml:space="preserve">even if Vps1 is recruited to endocytic sites, it is not necessary for </w:t>
      </w:r>
      <w:proofErr w:type="spellStart"/>
      <w:r>
        <w:rPr>
          <w:rFonts w:ascii="Times" w:hAnsi="Times" w:cs="Times"/>
          <w:lang w:val="en-GB"/>
        </w:rPr>
        <w:t>Rvs</w:t>
      </w:r>
      <w:proofErr w:type="spellEnd"/>
      <w:r>
        <w:rPr>
          <w:rFonts w:ascii="Times" w:hAnsi="Times" w:cs="Times"/>
          <w:lang w:val="en-GB"/>
        </w:rPr>
        <w:t xml:space="preserve"> localization or function, and is not</w:t>
      </w:r>
      <w:r>
        <w:rPr>
          <w:rFonts w:ascii="Times" w:hAnsi="Times" w:cs="Times"/>
          <w:sz w:val="14"/>
          <w:szCs w:val="14"/>
          <w:lang w:val="en-GB"/>
        </w:rPr>
        <w:t> </w:t>
      </w:r>
      <w:r>
        <w:rPr>
          <w:rFonts w:ascii="Times" w:hAnsi="Times" w:cs="Times"/>
          <w:lang w:val="en-GB"/>
        </w:rPr>
        <w:t xml:space="preserve">necessary for scission. </w:t>
      </w:r>
    </w:p>
    <w:p w:rsidR="00C87024" w:rsidRDefault="00C87024" w:rsidP="00C87024">
      <w:pPr>
        <w:tabs>
          <w:tab w:val="left" w:pos="220"/>
          <w:tab w:val="left" w:pos="720"/>
        </w:tabs>
        <w:autoSpaceDE w:val="0"/>
        <w:autoSpaceDN w:val="0"/>
        <w:adjustRightInd w:val="0"/>
        <w:spacing w:after="240" w:line="160" w:lineRule="atLeast"/>
        <w:rPr>
          <w:rFonts w:ascii="Times" w:hAnsi="Times" w:cs="Times"/>
          <w:lang w:val="en-GB"/>
        </w:rPr>
      </w:pPr>
      <w:del w:id="190" w:author="Deepikaa Menon" w:date="2020-07-22T17:50:00Z">
        <w:r w:rsidDel="00604D58">
          <w:rPr>
            <w:rFonts w:ascii="Times" w:hAnsi="Times" w:cs="Times"/>
            <w:lang w:val="en-GB"/>
          </w:rPr>
          <w:delText>The Inp51 and Inp52 data tests the lipid</w:delText>
        </w:r>
      </w:del>
      <w:ins w:id="191" w:author="Deepikaa Menon" w:date="2020-07-22T17:50:00Z">
        <w:r w:rsidR="00604D58">
          <w:rPr>
            <w:rFonts w:ascii="Times" w:hAnsi="Times" w:cs="Times"/>
            <w:lang w:val="en-GB"/>
          </w:rPr>
          <w:t>In the lipid</w:t>
        </w:r>
      </w:ins>
      <w:r>
        <w:rPr>
          <w:rFonts w:ascii="Times" w:hAnsi="Times" w:cs="Times"/>
          <w:lang w:val="en-GB"/>
        </w:rPr>
        <w:t xml:space="preserve"> hydrolysis model, </w:t>
      </w:r>
      <w:del w:id="192" w:author="Deepikaa Menon" w:date="2020-07-22T17:50:00Z">
        <w:r w:rsidDel="00604D58">
          <w:rPr>
            <w:rFonts w:ascii="Times" w:hAnsi="Times" w:cs="Times"/>
            <w:lang w:val="en-GB"/>
          </w:rPr>
          <w:delText xml:space="preserve">in which </w:delText>
        </w:r>
      </w:del>
      <w:proofErr w:type="spellStart"/>
      <w:r>
        <w:rPr>
          <w:rFonts w:ascii="Times" w:hAnsi="Times" w:cs="Times"/>
          <w:lang w:val="en-GB"/>
        </w:rPr>
        <w:t>synaptojanins</w:t>
      </w:r>
      <w:proofErr w:type="spellEnd"/>
      <w:r>
        <w:rPr>
          <w:rFonts w:ascii="Times" w:hAnsi="Times" w:cs="Times"/>
          <w:lang w:val="en-GB"/>
        </w:rPr>
        <w:t xml:space="preserve"> </w:t>
      </w:r>
      <w:proofErr w:type="spellStart"/>
      <w:r>
        <w:rPr>
          <w:rFonts w:ascii="Times" w:hAnsi="Times" w:cs="Times"/>
          <w:lang w:val="en-GB"/>
        </w:rPr>
        <w:t>hydrolyze</w:t>
      </w:r>
      <w:proofErr w:type="spellEnd"/>
      <w:r>
        <w:rPr>
          <w:rFonts w:ascii="Times" w:hAnsi="Times" w:cs="Times"/>
          <w:lang w:val="en-GB"/>
        </w:rPr>
        <w:t xml:space="preserve"> PIP2 molecules that are not covered by BAR domains, resulting in a boundary between </w:t>
      </w:r>
      <w:proofErr w:type="spellStart"/>
      <w:r>
        <w:rPr>
          <w:rFonts w:ascii="Times" w:hAnsi="Times" w:cs="Times"/>
          <w:lang w:val="en-GB"/>
        </w:rPr>
        <w:t>hydrolyzed</w:t>
      </w:r>
      <w:proofErr w:type="spellEnd"/>
      <w:r>
        <w:rPr>
          <w:rFonts w:ascii="Times" w:hAnsi="Times" w:cs="Times"/>
          <w:lang w:val="en-GB"/>
        </w:rPr>
        <w:t xml:space="preserve"> and non- </w:t>
      </w:r>
      <w:proofErr w:type="spellStart"/>
      <w:r>
        <w:rPr>
          <w:rFonts w:ascii="Times" w:hAnsi="Times" w:cs="Times"/>
          <w:lang w:val="en-GB"/>
        </w:rPr>
        <w:t>hydroplyzed</w:t>
      </w:r>
      <w:proofErr w:type="spellEnd"/>
      <w:r>
        <w:rPr>
          <w:rFonts w:ascii="Times" w:hAnsi="Times" w:cs="Times"/>
          <w:lang w:val="en-GB"/>
        </w:rPr>
        <w:t xml:space="preserve"> PIP2</w:t>
      </w:r>
      <w:ins w:id="193" w:author="Deepikaa Menon" w:date="2020-07-22T21:10:00Z">
        <w:r w:rsidR="001566EA">
          <w:rPr>
            <w:rFonts w:ascii="Times" w:hAnsi="Times" w:cs="Times"/>
            <w:lang w:val="en-GB"/>
          </w:rPr>
          <w:t xml:space="preserve">. </w:t>
        </w:r>
      </w:ins>
      <w:del w:id="194" w:author="Deepikaa Menon" w:date="2020-07-22T17:51:00Z">
        <w:r w:rsidDel="00604D58">
          <w:rPr>
            <w:rFonts w:ascii="Times" w:hAnsi="Times" w:cs="Times"/>
            <w:lang w:val="en-GB"/>
          </w:rPr>
          <w:delText xml:space="preserve">. </w:delText>
        </w:r>
      </w:del>
      <w:del w:id="195" w:author="Deepikaa Menon" w:date="2020-07-22T17:50:00Z">
        <w:r w:rsidDel="00604D58">
          <w:rPr>
            <w:rFonts w:ascii="Times" w:hAnsi="Times" w:cs="Times"/>
            <w:lang w:val="en-GB"/>
          </w:rPr>
          <w:delText xml:space="preserve">In this </w:delText>
        </w:r>
      </w:del>
      <w:del w:id="196" w:author="Deepikaa Menon" w:date="2020-07-22T17:51:00Z">
        <w:r w:rsidDel="00604D58">
          <w:rPr>
            <w:rFonts w:ascii="Times" w:hAnsi="Times" w:cs="Times"/>
            <w:lang w:val="en-GB"/>
          </w:rPr>
          <w:delText>model i</w:delText>
        </w:r>
      </w:del>
      <w:ins w:id="197" w:author="Deepikaa Menon" w:date="2020-07-22T21:10:00Z">
        <w:r w:rsidR="001566EA">
          <w:rPr>
            <w:rFonts w:ascii="Times" w:hAnsi="Times" w:cs="Times"/>
            <w:lang w:val="en-GB"/>
          </w:rPr>
          <w:t>I</w:t>
        </w:r>
      </w:ins>
      <w:bookmarkStart w:id="198" w:name="_GoBack"/>
      <w:bookmarkEnd w:id="198"/>
      <w:r>
        <w:rPr>
          <w:rFonts w:ascii="Times" w:hAnsi="Times" w:cs="Times"/>
          <w:lang w:val="en-GB"/>
        </w:rPr>
        <w:t xml:space="preserve">nterfacial forces generated at </w:t>
      </w:r>
      <w:del w:id="199" w:author="Deepikaa Menon" w:date="2020-07-22T17:51:00Z">
        <w:r w:rsidDel="00100BDE">
          <w:rPr>
            <w:rFonts w:ascii="Times" w:hAnsi="Times" w:cs="Times"/>
            <w:lang w:val="en-GB"/>
          </w:rPr>
          <w:delText xml:space="preserve">the </w:delText>
        </w:r>
      </w:del>
      <w:ins w:id="200" w:author="Deepikaa Menon" w:date="2020-07-22T17:51:00Z">
        <w:r w:rsidR="00100BDE">
          <w:rPr>
            <w:rFonts w:ascii="Times" w:hAnsi="Times" w:cs="Times"/>
            <w:lang w:val="en-GB"/>
          </w:rPr>
          <w:t>th</w:t>
        </w:r>
        <w:r w:rsidR="00100BDE">
          <w:rPr>
            <w:rFonts w:ascii="Times" w:hAnsi="Times" w:cs="Times"/>
            <w:lang w:val="en-GB"/>
          </w:rPr>
          <w:t>is</w:t>
        </w:r>
        <w:r w:rsidR="00100BDE">
          <w:rPr>
            <w:rFonts w:ascii="Times" w:hAnsi="Times" w:cs="Times"/>
            <w:lang w:val="en-GB"/>
          </w:rPr>
          <w:t xml:space="preserve"> </w:t>
        </w:r>
      </w:ins>
      <w:r>
        <w:rPr>
          <w:rFonts w:ascii="Times" w:hAnsi="Times" w:cs="Times"/>
          <w:lang w:val="en-GB"/>
        </w:rPr>
        <w:t xml:space="preserve">lipid boundary causes scission (Liu et al., 2006). </w:t>
      </w:r>
      <w:del w:id="201" w:author="Deepikaa Menon" w:date="2020-07-22T17:51:00Z">
        <w:r w:rsidDel="00100BDE">
          <w:rPr>
            <w:rFonts w:ascii="Times" w:hAnsi="Times" w:cs="Times"/>
            <w:lang w:val="en-GB"/>
          </w:rPr>
          <w:delText>Removing forces generated by lipid hydrolysis by deleting</w:delText>
        </w:r>
      </w:del>
      <w:ins w:id="202" w:author="Deepikaa Menon" w:date="2020-07-22T17:51:00Z">
        <w:r w:rsidR="00100BDE">
          <w:rPr>
            <w:rFonts w:ascii="Times" w:hAnsi="Times" w:cs="Times"/>
            <w:lang w:val="en-GB"/>
          </w:rPr>
          <w:t xml:space="preserve">Deleting </w:t>
        </w:r>
      </w:ins>
      <w:r>
        <w:rPr>
          <w:rFonts w:ascii="Times" w:hAnsi="Times" w:cs="Times"/>
          <w:lang w:val="en-GB"/>
        </w:rPr>
        <w:t xml:space="preserve"> </w:t>
      </w:r>
      <w:proofErr w:type="spellStart"/>
      <w:r>
        <w:rPr>
          <w:rFonts w:ascii="Times" w:hAnsi="Times" w:cs="Times"/>
          <w:lang w:val="en-GB"/>
        </w:rPr>
        <w:t>synaptojanins</w:t>
      </w:r>
      <w:proofErr w:type="spellEnd"/>
      <w:r>
        <w:rPr>
          <w:rFonts w:ascii="Times" w:hAnsi="Times" w:cs="Times"/>
          <w:lang w:val="en-GB"/>
        </w:rPr>
        <w:t xml:space="preserve"> </w:t>
      </w:r>
      <w:ins w:id="203" w:author="Deepikaa Menon" w:date="2020-07-22T17:51:00Z">
        <w:r w:rsidR="00100BDE">
          <w:rPr>
            <w:rFonts w:ascii="Times" w:hAnsi="Times" w:cs="Times"/>
            <w:lang w:val="en-GB"/>
          </w:rPr>
          <w:t xml:space="preserve">Inp51 and Inp52 </w:t>
        </w:r>
      </w:ins>
      <w:r>
        <w:rPr>
          <w:rFonts w:ascii="Times" w:hAnsi="Times" w:cs="Times"/>
          <w:lang w:val="en-GB"/>
        </w:rPr>
        <w:t>should increase invagination lengths</w:t>
      </w:r>
      <w:ins w:id="204" w:author="Deepikaa Menon" w:date="2020-07-22T17:51:00Z">
        <w:r w:rsidR="00100BDE">
          <w:rPr>
            <w:rFonts w:ascii="Times" w:hAnsi="Times" w:cs="Times"/>
            <w:lang w:val="en-GB"/>
          </w:rPr>
          <w:t xml:space="preserve"> if scission </w:t>
        </w:r>
      </w:ins>
      <w:ins w:id="205" w:author="Deepikaa Menon" w:date="2020-07-22T17:52:00Z">
        <w:r w:rsidR="00100BDE">
          <w:rPr>
            <w:rFonts w:ascii="Times" w:hAnsi="Times" w:cs="Times"/>
            <w:lang w:val="en-GB"/>
          </w:rPr>
          <w:t>was driven by lipid hydrolysis</w:t>
        </w:r>
      </w:ins>
      <w:r>
        <w:rPr>
          <w:rFonts w:ascii="Times" w:hAnsi="Times" w:cs="Times"/>
          <w:lang w:val="en-GB"/>
        </w:rPr>
        <w:t xml:space="preserve">. Sla1 and </w:t>
      </w:r>
      <w:proofErr w:type="spellStart"/>
      <w:r>
        <w:rPr>
          <w:rFonts w:ascii="Times" w:hAnsi="Times" w:cs="Times"/>
          <w:lang w:val="en-GB"/>
        </w:rPr>
        <w:t>Rvs</w:t>
      </w:r>
      <w:proofErr w:type="spellEnd"/>
      <w:r>
        <w:rPr>
          <w:rFonts w:ascii="Times" w:hAnsi="Times" w:cs="Times"/>
          <w:lang w:val="en-GB"/>
        </w:rPr>
        <w:t xml:space="preserve"> centroid dynamics shows that deletion of neither Inp51 nor Inp52 </w:t>
      </w:r>
      <w:del w:id="206" w:author="Deepikaa Menon" w:date="2020-07-22T16:49:00Z">
        <w:r w:rsidDel="00527D3B">
          <w:rPr>
            <w:rFonts w:ascii="Times" w:hAnsi="Times" w:cs="Times"/>
            <w:lang w:val="en-GB"/>
          </w:rPr>
          <w:delText xml:space="preserve">indicate </w:delText>
        </w:r>
      </w:del>
      <w:ins w:id="207" w:author="Deepikaa Menon" w:date="2020-07-22T16:49:00Z">
        <w:r w:rsidR="00527D3B">
          <w:rPr>
            <w:rFonts w:ascii="Times" w:hAnsi="Times" w:cs="Times"/>
            <w:lang w:val="en-GB"/>
          </w:rPr>
          <w:t xml:space="preserve">result in </w:t>
        </w:r>
      </w:ins>
      <w:r>
        <w:rPr>
          <w:rFonts w:ascii="Times" w:hAnsi="Times" w:cs="Times"/>
          <w:lang w:val="en-GB"/>
        </w:rPr>
        <w:t xml:space="preserve">scission delay. </w:t>
      </w:r>
      <w:del w:id="208" w:author="Deepikaa Menon" w:date="2020-07-22T16:49:00Z">
        <w:r w:rsidDel="001359FB">
          <w:rPr>
            <w:rFonts w:ascii="Times" w:hAnsi="Times" w:cs="Times"/>
            <w:lang w:val="en-GB"/>
          </w:rPr>
          <w:delText xml:space="preserve">This model also expects vesicle scission to occur at the interphase of the hydrolyzed and non-hydrolyzed lipid. Since the BAR scaffold covers the membrane tube, this interphase would be above the area covered by Rvs. Kukulski et al., 2012 have shown that vesicles are larger than this model would predict. </w:delText>
        </w:r>
      </w:del>
      <w:r>
        <w:rPr>
          <w:rFonts w:ascii="Times" w:hAnsi="Times" w:cs="Times"/>
          <w:lang w:val="en-GB"/>
        </w:rPr>
        <w:t xml:space="preserve">In </w:t>
      </w:r>
      <w:r>
        <w:rPr>
          <w:rFonts w:ascii="Times" w:hAnsi="Times" w:cs="Times"/>
          <w:i/>
          <w:iCs/>
          <w:lang w:val="en-GB"/>
        </w:rPr>
        <w:t>inp51</w:t>
      </w:r>
      <w:r>
        <w:rPr>
          <w:rFonts w:ascii="Times" w:hAnsi="Times" w:cs="Times"/>
          <w:lang w:val="en-GB"/>
        </w:rPr>
        <w:t xml:space="preserve">Δ cells, </w:t>
      </w:r>
      <w:proofErr w:type="spellStart"/>
      <w:r>
        <w:rPr>
          <w:rFonts w:ascii="Times" w:hAnsi="Times" w:cs="Times"/>
          <w:lang w:val="en-GB"/>
        </w:rPr>
        <w:t>Rvs</w:t>
      </w:r>
      <w:proofErr w:type="spellEnd"/>
      <w:r>
        <w:rPr>
          <w:rFonts w:ascii="Times" w:hAnsi="Times" w:cs="Times"/>
          <w:lang w:val="en-GB"/>
        </w:rPr>
        <w:t xml:space="preserve"> assembly is slightly slower than that in WT: Inp51 could play a role in </w:t>
      </w:r>
      <w:proofErr w:type="spellStart"/>
      <w:r>
        <w:rPr>
          <w:rFonts w:ascii="Times" w:hAnsi="Times" w:cs="Times"/>
          <w:lang w:val="en-GB"/>
        </w:rPr>
        <w:t>Rvs</w:t>
      </w:r>
      <w:proofErr w:type="spellEnd"/>
      <w:r>
        <w:rPr>
          <w:rFonts w:ascii="Times" w:hAnsi="Times" w:cs="Times"/>
          <w:lang w:val="en-GB"/>
        </w:rPr>
        <w:t xml:space="preserve"> recruitment. In the </w:t>
      </w:r>
      <w:r>
        <w:rPr>
          <w:rFonts w:ascii="Times" w:hAnsi="Times" w:cs="Times"/>
          <w:i/>
          <w:iCs/>
          <w:lang w:val="en-GB"/>
        </w:rPr>
        <w:t>inp52</w:t>
      </w:r>
      <w:r>
        <w:rPr>
          <w:rFonts w:ascii="Times" w:hAnsi="Times" w:cs="Times"/>
          <w:lang w:val="en-GB"/>
        </w:rPr>
        <w:t>Δ strain, about 12% of Sla1-GFP tracks retract</w:t>
      </w:r>
      <w:del w:id="209" w:author="Deepikaa Menon" w:date="2020-07-22T17:52:00Z">
        <w:r w:rsidDel="00DC398C">
          <w:rPr>
            <w:rFonts w:ascii="Times" w:hAnsi="Times" w:cs="Times"/>
            <w:lang w:val="en-GB"/>
          </w:rPr>
          <w:delText>.</w:delText>
        </w:r>
      </w:del>
      <w:ins w:id="210" w:author="Deepikaa Menon" w:date="2020-07-22T17:52:00Z">
        <w:r w:rsidR="00DC398C">
          <w:rPr>
            <w:rFonts w:ascii="Times" w:hAnsi="Times" w:cs="Times"/>
            <w:lang w:val="en-GB"/>
          </w:rPr>
          <w:t xml:space="preserve">, </w:t>
        </w:r>
      </w:ins>
      <w:del w:id="211" w:author="Deepikaa Menon" w:date="2020-07-22T17:52:00Z">
        <w:r w:rsidDel="00DC398C">
          <w:rPr>
            <w:rFonts w:ascii="Times" w:hAnsi="Times" w:cs="Times"/>
            <w:lang w:val="en-GB"/>
          </w:rPr>
          <w:delText xml:space="preserve"> Although this is low compared to the failed scission rate of </w:delText>
        </w:r>
        <w:r w:rsidDel="00DC398C">
          <w:rPr>
            <w:rFonts w:ascii="Times" w:hAnsi="Times" w:cs="Times"/>
            <w:i/>
            <w:iCs/>
            <w:lang w:val="en-GB"/>
          </w:rPr>
          <w:delText>rvs167</w:delText>
        </w:r>
        <w:r w:rsidDel="00DC398C">
          <w:rPr>
            <w:rFonts w:ascii="Times" w:hAnsi="Times" w:cs="Times"/>
            <w:lang w:val="en-GB"/>
          </w:rPr>
          <w:delText xml:space="preserve">Δ cells (close to </w:delText>
        </w:r>
      </w:del>
      <w:ins w:id="212" w:author="Deepikaa Menon" w:date="2020-07-22T17:52:00Z">
        <w:r w:rsidR="00DC398C">
          <w:rPr>
            <w:rFonts w:ascii="Times" w:hAnsi="Times" w:cs="Times"/>
            <w:lang w:val="en-GB"/>
          </w:rPr>
          <w:t>t</w:t>
        </w:r>
      </w:ins>
      <w:del w:id="213" w:author="Deepikaa Menon" w:date="2020-07-22T17:52:00Z">
        <w:r w:rsidDel="00DC398C">
          <w:rPr>
            <w:rFonts w:ascii="Times" w:hAnsi="Times" w:cs="Times"/>
            <w:lang w:val="en-GB"/>
          </w:rPr>
          <w:delText>30%), t</w:delText>
        </w:r>
      </w:del>
      <w:r>
        <w:rPr>
          <w:rFonts w:ascii="Times" w:hAnsi="Times" w:cs="Times"/>
          <w:lang w:val="en-GB"/>
        </w:rPr>
        <w:t>hi</w:t>
      </w:r>
      <w:ins w:id="214" w:author="Deepikaa Menon" w:date="2020-07-22T17:52:00Z">
        <w:r w:rsidR="00DC398C">
          <w:rPr>
            <w:rFonts w:ascii="Times" w:hAnsi="Times" w:cs="Times"/>
            <w:lang w:val="en-GB"/>
          </w:rPr>
          <w:t>s</w:t>
        </w:r>
      </w:ins>
      <w:del w:id="215" w:author="Deepikaa Menon" w:date="2020-07-22T17:52:00Z">
        <w:r w:rsidDel="00DC398C">
          <w:rPr>
            <w:rFonts w:ascii="Times" w:hAnsi="Times" w:cs="Times"/>
            <w:lang w:val="en-GB"/>
          </w:rPr>
          <w:delText>s data</w:delText>
        </w:r>
      </w:del>
      <w:r>
        <w:rPr>
          <w:rFonts w:ascii="Times" w:hAnsi="Times" w:cs="Times"/>
          <w:lang w:val="en-GB"/>
        </w:rPr>
        <w:t xml:space="preserve"> could suggest a moderate influence of Inp52 on scission. </w:t>
      </w:r>
      <w:proofErr w:type="spellStart"/>
      <w:r>
        <w:rPr>
          <w:rFonts w:ascii="Times" w:hAnsi="Times" w:cs="Times"/>
          <w:lang w:val="en-GB"/>
        </w:rPr>
        <w:t>Rvs</w:t>
      </w:r>
      <w:proofErr w:type="spellEnd"/>
      <w:r>
        <w:rPr>
          <w:rFonts w:ascii="Times" w:hAnsi="Times" w:cs="Times"/>
          <w:lang w:val="en-GB"/>
        </w:rPr>
        <w:t xml:space="preserve"> centroid persists after scission </w:t>
      </w:r>
      <w:del w:id="216" w:author="Deepikaa Menon" w:date="2020-07-22T17:52:00Z">
        <w:r w:rsidDel="00AC6E05">
          <w:rPr>
            <w:rFonts w:ascii="Times" w:hAnsi="Times" w:cs="Times"/>
            <w:lang w:val="en-GB"/>
          </w:rPr>
          <w:delText xml:space="preserve">for about a second </w:delText>
        </w:r>
      </w:del>
      <w:del w:id="217" w:author="Deepikaa Menon" w:date="2020-07-22T17:53:00Z">
        <w:r w:rsidDel="00AC6E05">
          <w:rPr>
            <w:rFonts w:ascii="Times" w:hAnsi="Times" w:cs="Times"/>
            <w:lang w:val="en-GB"/>
          </w:rPr>
          <w:delText>longer in</w:delText>
        </w:r>
      </w:del>
      <w:ins w:id="218" w:author="Deepikaa Menon" w:date="2020-07-22T17:53:00Z">
        <w:r w:rsidR="00AC6E05">
          <w:rPr>
            <w:rFonts w:ascii="Times" w:hAnsi="Times" w:cs="Times"/>
            <w:lang w:val="en-GB"/>
          </w:rPr>
          <w:t>in</w:t>
        </w:r>
      </w:ins>
      <w:r>
        <w:rPr>
          <w:rFonts w:ascii="Times" w:hAnsi="Times" w:cs="Times"/>
          <w:lang w:val="en-GB"/>
        </w:rPr>
        <w:t xml:space="preserve"> </w:t>
      </w:r>
      <w:r>
        <w:rPr>
          <w:rFonts w:ascii="Times" w:hAnsi="Times" w:cs="Times"/>
          <w:i/>
          <w:iCs/>
          <w:lang w:val="en-GB"/>
        </w:rPr>
        <w:t>inp52</w:t>
      </w:r>
      <w:r>
        <w:rPr>
          <w:rFonts w:ascii="Times" w:hAnsi="Times" w:cs="Times"/>
          <w:lang w:val="en-GB"/>
        </w:rPr>
        <w:t xml:space="preserve">Δ </w:t>
      </w:r>
      <w:del w:id="219" w:author="Deepikaa Menon" w:date="2020-07-22T17:53:00Z">
        <w:r w:rsidDel="00AC6E05">
          <w:rPr>
            <w:rFonts w:ascii="Times" w:hAnsi="Times" w:cs="Times"/>
            <w:lang w:val="en-GB"/>
          </w:rPr>
          <w:delText>cells than in WT,</w:delText>
        </w:r>
      </w:del>
      <w:ins w:id="220" w:author="Deepikaa Menon" w:date="2020-07-22T17:53:00Z">
        <w:r w:rsidR="00AC6E05">
          <w:rPr>
            <w:rFonts w:ascii="Times" w:hAnsi="Times" w:cs="Times"/>
            <w:lang w:val="en-GB"/>
          </w:rPr>
          <w:t>cells:</w:t>
        </w:r>
      </w:ins>
      <w:del w:id="221" w:author="Deepikaa Menon" w:date="2020-07-22T17:53:00Z">
        <w:r w:rsidDel="00AC6E05">
          <w:rPr>
            <w:rFonts w:ascii="Times" w:hAnsi="Times" w:cs="Times"/>
            <w:lang w:val="en-GB"/>
          </w:rPr>
          <w:delText xml:space="preserve"> so</w:delText>
        </w:r>
      </w:del>
      <w:r>
        <w:rPr>
          <w:rFonts w:ascii="Times" w:hAnsi="Times" w:cs="Times"/>
          <w:lang w:val="en-GB"/>
        </w:rPr>
        <w:t xml:space="preserve"> disassembly of </w:t>
      </w:r>
      <w:proofErr w:type="spellStart"/>
      <w:r>
        <w:rPr>
          <w:rFonts w:ascii="Times" w:hAnsi="Times" w:cs="Times"/>
          <w:lang w:val="en-GB"/>
        </w:rPr>
        <w:t>Rvs</w:t>
      </w:r>
      <w:proofErr w:type="spellEnd"/>
      <w:r>
        <w:rPr>
          <w:rFonts w:ascii="Times" w:hAnsi="Times" w:cs="Times"/>
          <w:lang w:val="en-GB"/>
        </w:rPr>
        <w:t xml:space="preserve"> after scission is delayed. Sla1 signal </w:t>
      </w:r>
      <w:ins w:id="222" w:author="Deepikaa Menon" w:date="2020-07-22T17:53:00Z">
        <w:r w:rsidR="00595FE7">
          <w:rPr>
            <w:rFonts w:ascii="Times" w:hAnsi="Times" w:cs="Times"/>
            <w:lang w:val="en-GB"/>
          </w:rPr>
          <w:t xml:space="preserve">also </w:t>
        </w:r>
      </w:ins>
      <w:r>
        <w:rPr>
          <w:rFonts w:ascii="Times" w:hAnsi="Times" w:cs="Times"/>
          <w:lang w:val="en-GB"/>
        </w:rPr>
        <w:t xml:space="preserve">persists for longer after scission in the </w:t>
      </w:r>
      <w:r>
        <w:rPr>
          <w:rFonts w:ascii="Times" w:hAnsi="Times" w:cs="Times"/>
          <w:i/>
          <w:iCs/>
          <w:lang w:val="en-GB"/>
        </w:rPr>
        <w:t>inp52</w:t>
      </w:r>
      <w:r>
        <w:rPr>
          <w:rFonts w:ascii="Times" w:hAnsi="Times" w:cs="Times"/>
          <w:lang w:val="en-GB"/>
        </w:rPr>
        <w:t xml:space="preserve">Δ than in WT cells, </w:t>
      </w:r>
      <w:del w:id="223" w:author="Deepikaa Menon" w:date="2020-07-22T17:53:00Z">
        <w:r w:rsidDel="00595FE7">
          <w:rPr>
            <w:rFonts w:ascii="Times" w:hAnsi="Times" w:cs="Times"/>
            <w:lang w:val="en-GB"/>
          </w:rPr>
          <w:delText xml:space="preserve">as does Rvs167 (Fig2 d,e), </w:delText>
        </w:r>
      </w:del>
      <w:r>
        <w:rPr>
          <w:rFonts w:ascii="Times" w:hAnsi="Times" w:cs="Times"/>
          <w:lang w:val="en-GB"/>
        </w:rPr>
        <w:t xml:space="preserve">suggesting that post-scission disassembly of </w:t>
      </w:r>
      <w:r>
        <w:rPr>
          <w:rFonts w:ascii="Times" w:hAnsi="Times" w:cs="Times"/>
          <w:lang w:val="en-GB"/>
        </w:rPr>
        <w:lastRenderedPageBreak/>
        <w:t xml:space="preserve">proteins from the vesicle is inhibited in </w:t>
      </w:r>
      <w:r>
        <w:rPr>
          <w:rFonts w:ascii="Times" w:hAnsi="Times" w:cs="Times"/>
          <w:i/>
          <w:iCs/>
          <w:lang w:val="en-GB"/>
        </w:rPr>
        <w:t>inp52</w:t>
      </w:r>
      <w:r>
        <w:rPr>
          <w:rFonts w:ascii="Times" w:hAnsi="Times" w:cs="Times"/>
          <w:lang w:val="en-GB"/>
        </w:rPr>
        <w:t xml:space="preserve">Δ cells. Inp52 </w:t>
      </w:r>
      <w:ins w:id="224" w:author="Deepikaa Menon" w:date="2020-07-22T17:53:00Z">
        <w:r w:rsidR="00595FE7">
          <w:rPr>
            <w:rFonts w:ascii="Times" w:hAnsi="Times" w:cs="Times"/>
            <w:lang w:val="en-GB"/>
          </w:rPr>
          <w:t xml:space="preserve">likely </w:t>
        </w:r>
      </w:ins>
      <w:del w:id="225" w:author="Deepikaa Menon" w:date="2020-07-22T17:53:00Z">
        <w:r w:rsidDel="00595FE7">
          <w:rPr>
            <w:rFonts w:ascii="Times" w:hAnsi="Times" w:cs="Times"/>
            <w:lang w:val="en-GB"/>
          </w:rPr>
          <w:delText xml:space="preserve">then </w:delText>
        </w:r>
      </w:del>
      <w:r>
        <w:rPr>
          <w:rFonts w:ascii="Times" w:hAnsi="Times" w:cs="Times"/>
          <w:lang w:val="en-GB"/>
        </w:rPr>
        <w:t xml:space="preserve">plays a role in recycling endocytic proteins from the vesicle to the plasma membrane. </w:t>
      </w:r>
    </w:p>
    <w:p w:rsidR="00C87024" w:rsidRDefault="00C87024" w:rsidP="00C87024">
      <w:pPr>
        <w:tabs>
          <w:tab w:val="left" w:pos="220"/>
          <w:tab w:val="left" w:pos="720"/>
        </w:tabs>
        <w:autoSpaceDE w:val="0"/>
        <w:autoSpaceDN w:val="0"/>
        <w:adjustRightInd w:val="0"/>
        <w:spacing w:after="240" w:line="160" w:lineRule="atLeast"/>
        <w:rPr>
          <w:rFonts w:ascii="Times" w:hAnsi="Times" w:cs="Times"/>
          <w:lang w:val="en-GB"/>
        </w:rPr>
      </w:pPr>
      <w:r>
        <w:rPr>
          <w:rFonts w:ascii="Times" w:hAnsi="Times" w:cs="Times"/>
          <w:lang w:val="en-GB"/>
        </w:rPr>
        <w:t>A protein-friction model has proposed that BAR domains induce a frictional force</w:t>
      </w:r>
      <w:r>
        <w:rPr>
          <w:rFonts w:ascii="Times" w:hAnsi="Times" w:cs="Times"/>
          <w:sz w:val="14"/>
          <w:szCs w:val="14"/>
          <w:lang w:val="en-GB"/>
        </w:rPr>
        <w:t> </w:t>
      </w:r>
      <w:r>
        <w:rPr>
          <w:rFonts w:ascii="Times" w:hAnsi="Times" w:cs="Times"/>
          <w:lang w:val="en-GB"/>
        </w:rPr>
        <w:t xml:space="preserve">on the membrane, causing scission (ref!). </w:t>
      </w:r>
      <w:ins w:id="226" w:author="Deepikaa Menon" w:date="2020-07-22T16:50:00Z">
        <w:r w:rsidR="000A5F9B">
          <w:rPr>
            <w:rFonts w:ascii="Times" w:hAnsi="Times" w:cs="Times"/>
            <w:lang w:val="en-GB"/>
          </w:rPr>
          <w:t xml:space="preserve">If more BAR domains were added to the membrane tube at a faster rate, the frictional </w:t>
        </w:r>
        <w:r w:rsidR="000A5F9B">
          <w:rPr>
            <w:rFonts w:ascii="Times" w:hAnsi="Times" w:cs="Times"/>
            <w:sz w:val="14"/>
            <w:szCs w:val="14"/>
            <w:lang w:val="en-GB"/>
          </w:rPr>
          <w:t> </w:t>
        </w:r>
        <w:r w:rsidR="000A5F9B">
          <w:rPr>
            <w:rFonts w:ascii="Times" w:hAnsi="Times" w:cs="Times"/>
            <w:lang w:val="en-GB"/>
          </w:rPr>
          <w:t xml:space="preserve">force generated as the membrane is pulled under it should increase, and the membrane should rupture faster. That is, membrane scission should occur as soon as WT forces are generated on the tube. </w:t>
        </w:r>
      </w:ins>
      <w:r>
        <w:rPr>
          <w:rFonts w:ascii="Times" w:hAnsi="Times" w:cs="Times"/>
          <w:lang w:val="en-GB"/>
        </w:rPr>
        <w:t xml:space="preserve">In </w:t>
      </w:r>
      <w:proofErr w:type="spellStart"/>
      <w:r>
        <w:rPr>
          <w:rFonts w:ascii="Times" w:hAnsi="Times" w:cs="Times"/>
          <w:lang w:val="en-GB"/>
        </w:rPr>
        <w:t>Rvs</w:t>
      </w:r>
      <w:proofErr w:type="spellEnd"/>
      <w:r>
        <w:rPr>
          <w:rFonts w:ascii="Times" w:hAnsi="Times" w:cs="Times"/>
          <w:lang w:val="en-GB"/>
        </w:rPr>
        <w:t xml:space="preserve"> duplicated</w:t>
      </w:r>
      <w:del w:id="227" w:author="Deepikaa Menon" w:date="2020-07-22T16:50:00Z">
        <w:r w:rsidDel="000A5F9B">
          <w:rPr>
            <w:rFonts w:ascii="Times" w:hAnsi="Times" w:cs="Times"/>
            <w:lang w:val="en-GB"/>
          </w:rPr>
          <w:delText xml:space="preserve"> haploid</w:delText>
        </w:r>
      </w:del>
      <w:r>
        <w:rPr>
          <w:rFonts w:ascii="Times" w:hAnsi="Times" w:cs="Times"/>
          <w:lang w:val="en-GB"/>
        </w:rPr>
        <w:t xml:space="preserve"> cells, adding up to 1.6x the WT amount of </w:t>
      </w:r>
      <w:proofErr w:type="spellStart"/>
      <w:r>
        <w:rPr>
          <w:rFonts w:ascii="Times" w:hAnsi="Times" w:cs="Times"/>
          <w:lang w:val="en-GB"/>
        </w:rPr>
        <w:t>Rvs</w:t>
      </w:r>
      <w:proofErr w:type="spellEnd"/>
      <w:r>
        <w:rPr>
          <w:rFonts w:ascii="Times" w:hAnsi="Times" w:cs="Times"/>
          <w:lang w:val="en-GB"/>
        </w:rPr>
        <w:t xml:space="preserve"> </w:t>
      </w:r>
      <w:ins w:id="228" w:author="Deepikaa Menon" w:date="2020-07-22T16:51:00Z">
        <w:r w:rsidR="00381074">
          <w:rPr>
            <w:rFonts w:ascii="Times" w:hAnsi="Times" w:cs="Times"/>
            <w:lang w:val="en-GB"/>
          </w:rPr>
          <w:t xml:space="preserve">at faster rates </w:t>
        </w:r>
      </w:ins>
      <w:r>
        <w:rPr>
          <w:rFonts w:ascii="Times" w:hAnsi="Times" w:cs="Times"/>
          <w:lang w:val="en-GB"/>
        </w:rPr>
        <w:t>to membrane tubes does not affect the length at which the membrane undergoes scission (Fig.6</w:t>
      </w:r>
      <w:del w:id="229" w:author="Deepikaa Menon" w:date="2020-07-22T16:50:00Z">
        <w:r w:rsidDel="000A5F9B">
          <w:rPr>
            <w:rFonts w:ascii="Times" w:hAnsi="Times" w:cs="Times"/>
            <w:lang w:val="en-GB"/>
          </w:rPr>
          <w:delText>c</w:delText>
        </w:r>
      </w:del>
      <w:r>
        <w:rPr>
          <w:rFonts w:ascii="Times" w:hAnsi="Times" w:cs="Times"/>
          <w:lang w:val="en-GB"/>
        </w:rPr>
        <w:t xml:space="preserve">). </w:t>
      </w:r>
      <w:del w:id="230" w:author="Deepikaa Menon" w:date="2020-07-22T16:50:00Z">
        <w:r w:rsidDel="000A5F9B">
          <w:rPr>
            <w:rFonts w:ascii="Times" w:hAnsi="Times" w:cs="Times"/>
            <w:lang w:val="en-GB"/>
          </w:rPr>
          <w:delText xml:space="preserve">If more BAR domains were added to the membrane tube at a faster rate, the frictional </w:delText>
        </w:r>
        <w:r w:rsidDel="000A5F9B">
          <w:rPr>
            <w:rFonts w:ascii="Times" w:hAnsi="Times" w:cs="Times"/>
            <w:sz w:val="14"/>
            <w:szCs w:val="14"/>
            <w:lang w:val="en-GB"/>
          </w:rPr>
          <w:delText> </w:delText>
        </w:r>
        <w:r w:rsidDel="000A5F9B">
          <w:rPr>
            <w:rFonts w:ascii="Times" w:hAnsi="Times" w:cs="Times"/>
            <w:lang w:val="en-GB"/>
          </w:rPr>
          <w:delText xml:space="preserve">force generated as the membrane is pulled under it should increase, and the membrane should rupture faster. That is, membrane scission should occur as soon as WT forces are generated on the tube. </w:delText>
        </w:r>
        <w:r w:rsidDel="005946C7">
          <w:rPr>
            <w:rFonts w:ascii="Times" w:hAnsi="Times" w:cs="Times"/>
            <w:lang w:val="en-GB"/>
          </w:rPr>
          <w:delText>Since in the Rvs duplicated strain, Rvs167 is added faster, but scission occurs at the same invagination depths, we</w:delText>
        </w:r>
      </w:del>
      <w:ins w:id="231" w:author="Deepikaa Menon" w:date="2020-07-22T16:50:00Z">
        <w:r w:rsidR="005946C7">
          <w:rPr>
            <w:rFonts w:ascii="Times" w:hAnsi="Times" w:cs="Times"/>
            <w:lang w:val="en-GB"/>
          </w:rPr>
          <w:t>We</w:t>
        </w:r>
      </w:ins>
      <w:r>
        <w:rPr>
          <w:rFonts w:ascii="Times" w:hAnsi="Times" w:cs="Times"/>
          <w:lang w:val="en-GB"/>
        </w:rPr>
        <w:t xml:space="preserve"> think that protein friction does not contribute significantly to membrane scission in yeast endocytosis. </w:t>
      </w:r>
    </w:p>
    <w:p w:rsidR="00C87024" w:rsidRDefault="00C87024" w:rsidP="00C87024">
      <w:pPr>
        <w:tabs>
          <w:tab w:val="left" w:pos="220"/>
          <w:tab w:val="left" w:pos="720"/>
        </w:tabs>
        <w:autoSpaceDE w:val="0"/>
        <w:autoSpaceDN w:val="0"/>
        <w:adjustRightInd w:val="0"/>
        <w:spacing w:after="240" w:line="160" w:lineRule="atLeast"/>
        <w:rPr>
          <w:rFonts w:ascii="Times" w:hAnsi="Times" w:cs="Times"/>
          <w:lang w:val="en-GB"/>
        </w:rPr>
      </w:pPr>
      <w:r>
        <w:rPr>
          <w:rFonts w:ascii="Times" w:hAnsi="Times" w:cs="Times"/>
          <w:lang w:val="en-GB"/>
        </w:rPr>
        <w:t xml:space="preserve">We  observed that the maximum amount of Abp1 measured in all the diploid strains is about 220 molecules (Fig.6g/h). Since only one allele of Abp1 is fluorescently tagged in these strains, the total amount of Abp1 recruited is </w:t>
      </w:r>
      <w:r>
        <w:rPr>
          <w:rFonts w:ascii="Times" w:hAnsi="Times" w:cs="Times"/>
          <w:sz w:val="14"/>
          <w:szCs w:val="14"/>
          <w:lang w:val="en-GB"/>
        </w:rPr>
        <w:t> </w:t>
      </w:r>
      <w:r>
        <w:rPr>
          <w:rFonts w:ascii="Times" w:hAnsi="Times" w:cs="Times"/>
          <w:lang w:val="en-GB"/>
        </w:rPr>
        <w:t>about 440±20 molecules</w:t>
      </w:r>
      <w:del w:id="232" w:author="Deepikaa Menon" w:date="2020-07-22T16:51:00Z">
        <w:r w:rsidDel="00AF050A">
          <w:rPr>
            <w:rFonts w:ascii="Times" w:hAnsi="Times" w:cs="Times"/>
            <w:lang w:val="en-GB"/>
          </w:rPr>
          <w:delText xml:space="preserve"> (assuming equal expression and recruitment of tagged and untagged Abp1)</w:delText>
        </w:r>
      </w:del>
      <w:r>
        <w:rPr>
          <w:rFonts w:ascii="Times" w:hAnsi="Times" w:cs="Times"/>
          <w:lang w:val="en-GB"/>
        </w:rPr>
        <w:t xml:space="preserve">. In WT haploid cells, the maximum number of Abp1 measured is 460±20 molecules. We propose that recruitment of a similar amount of Abp1 before scission </w:t>
      </w:r>
      <w:ins w:id="233" w:author="Deepikaa Menon" w:date="2020-07-22T16:51:00Z">
        <w:r w:rsidR="00AF050A">
          <w:rPr>
            <w:rFonts w:ascii="Times" w:hAnsi="Times" w:cs="Times"/>
            <w:lang w:val="en-GB"/>
          </w:rPr>
          <w:t xml:space="preserve">in all these strains </w:t>
        </w:r>
      </w:ins>
      <w:r>
        <w:rPr>
          <w:rFonts w:ascii="Times" w:hAnsi="Times" w:cs="Times"/>
          <w:lang w:val="en-GB"/>
        </w:rPr>
        <w:t xml:space="preserve">indicates that scission is dependent on the amount of Abp1, and correspondingly, on the amount of actin recruited. </w:t>
      </w:r>
      <w:del w:id="234" w:author="Deepikaa Menon" w:date="2020-07-22T16:52:00Z">
        <w:r w:rsidDel="00662D66">
          <w:rPr>
            <w:rFonts w:ascii="Times" w:hAnsi="Times" w:cs="Times"/>
            <w:lang w:val="en-GB"/>
          </w:rPr>
          <w:delText>This data</w:delText>
        </w:r>
        <w:r w:rsidDel="00662D66">
          <w:rPr>
            <w:rFonts w:ascii="Times" w:hAnsi="Times" w:cs="Times"/>
            <w:sz w:val="14"/>
            <w:szCs w:val="14"/>
            <w:lang w:val="en-GB"/>
          </w:rPr>
          <w:delText> </w:delText>
        </w:r>
        <w:r w:rsidDel="00662D66">
          <w:rPr>
            <w:rFonts w:ascii="Times" w:hAnsi="Times" w:cs="Times"/>
            <w:lang w:val="en-GB"/>
          </w:rPr>
          <w:delText>is consistent with</w:delText>
        </w:r>
      </w:del>
      <w:ins w:id="235" w:author="Deepikaa Menon" w:date="2020-07-22T16:52:00Z">
        <w:r w:rsidR="00662D66">
          <w:rPr>
            <w:rFonts w:ascii="Times" w:hAnsi="Times" w:cs="Times"/>
            <w:lang w:val="en-GB"/>
          </w:rPr>
          <w:t>We propose that</w:t>
        </w:r>
      </w:ins>
      <w:r>
        <w:rPr>
          <w:rFonts w:ascii="Times" w:hAnsi="Times" w:cs="Times"/>
          <w:lang w:val="en-GB"/>
        </w:rPr>
        <w:t xml:space="preserve"> actin </w:t>
      </w:r>
      <w:del w:id="236" w:author="Deepikaa Menon" w:date="2020-07-22T16:52:00Z">
        <w:r w:rsidDel="00662D66">
          <w:rPr>
            <w:rFonts w:ascii="Times" w:hAnsi="Times" w:cs="Times"/>
            <w:lang w:val="en-GB"/>
          </w:rPr>
          <w:delText xml:space="preserve">supplying </w:delText>
        </w:r>
      </w:del>
      <w:ins w:id="237" w:author="Deepikaa Menon" w:date="2020-07-22T16:52:00Z">
        <w:r w:rsidR="00662D66">
          <w:rPr>
            <w:rFonts w:ascii="Times" w:hAnsi="Times" w:cs="Times"/>
            <w:lang w:val="en-GB"/>
          </w:rPr>
          <w:t>suppl</w:t>
        </w:r>
        <w:r w:rsidR="00662D66">
          <w:rPr>
            <w:rFonts w:ascii="Times" w:hAnsi="Times" w:cs="Times"/>
            <w:lang w:val="en-GB"/>
          </w:rPr>
          <w:t>ies</w:t>
        </w:r>
        <w:r w:rsidR="00662D66">
          <w:rPr>
            <w:rFonts w:ascii="Times" w:hAnsi="Times" w:cs="Times"/>
            <w:lang w:val="en-GB"/>
          </w:rPr>
          <w:t xml:space="preserve"> </w:t>
        </w:r>
      </w:ins>
      <w:r>
        <w:rPr>
          <w:rFonts w:ascii="Times" w:hAnsi="Times" w:cs="Times"/>
          <w:lang w:val="en-GB"/>
        </w:rPr>
        <w:t xml:space="preserve">the forces necessary for membrane scission. The membrane invagination continues until the “right” amount of actin is recruited. </w:t>
      </w:r>
      <w:del w:id="238" w:author="Deepikaa Menon" w:date="2020-07-22T16:52:00Z">
        <w:r w:rsidDel="00662D66">
          <w:rPr>
            <w:rFonts w:ascii="Times" w:hAnsi="Times" w:cs="Times"/>
            <w:lang w:val="en-GB"/>
          </w:rPr>
          <w:delText xml:space="preserve">With this amount of actin, enough forces are generated to rupture the membrane. </w:delText>
        </w:r>
      </w:del>
      <w:r>
        <w:rPr>
          <w:rFonts w:ascii="Times" w:hAnsi="Times" w:cs="Times"/>
          <w:lang w:val="en-GB"/>
        </w:rPr>
        <w:t>The amount of force necessary is determined by the physical properties of the membrane like membrane rigidity, tension, and proteins accumulated on the membrane (</w:t>
      </w:r>
      <w:proofErr w:type="spellStart"/>
      <w:r>
        <w:rPr>
          <w:rFonts w:ascii="Times" w:hAnsi="Times" w:cs="Times"/>
          <w:lang w:val="en-GB"/>
        </w:rPr>
        <w:t>Dmitrieff</w:t>
      </w:r>
      <w:proofErr w:type="spellEnd"/>
      <w:r>
        <w:rPr>
          <w:rFonts w:ascii="Times" w:hAnsi="Times" w:cs="Times"/>
          <w:lang w:val="en-GB"/>
        </w:rPr>
        <w:t xml:space="preserve"> and </w:t>
      </w:r>
      <w:proofErr w:type="spellStart"/>
      <w:r>
        <w:rPr>
          <w:rFonts w:ascii="Times" w:hAnsi="Times" w:cs="Times"/>
          <w:lang w:val="en-GB"/>
        </w:rPr>
        <w:t>Needeelec</w:t>
      </w:r>
      <w:proofErr w:type="spellEnd"/>
      <w:r>
        <w:rPr>
          <w:rFonts w:ascii="Times" w:hAnsi="Times" w:cs="Times"/>
          <w:lang w:val="en-GB"/>
        </w:rPr>
        <w:t xml:space="preserve">, 2015). Vesicle scission releases membrane-bound </w:t>
      </w:r>
      <w:proofErr w:type="spellStart"/>
      <w:r>
        <w:rPr>
          <w:rFonts w:ascii="Times" w:hAnsi="Times" w:cs="Times"/>
          <w:lang w:val="en-GB"/>
        </w:rPr>
        <w:t>Rvs</w:t>
      </w:r>
      <w:proofErr w:type="spellEnd"/>
      <w:r>
        <w:rPr>
          <w:rFonts w:ascii="Times" w:hAnsi="Times" w:cs="Times"/>
          <w:lang w:val="en-GB"/>
        </w:rPr>
        <w:t xml:space="preserve">, resulting in release of the SH3 along with BAR domains. Release of the SH3 domains could indicate to </w:t>
      </w:r>
      <w:ins w:id="239" w:author="Deepikaa Menon" w:date="2020-07-22T16:52:00Z">
        <w:r w:rsidR="00662D66">
          <w:rPr>
            <w:rFonts w:ascii="Times" w:hAnsi="Times" w:cs="Times"/>
            <w:lang w:val="en-GB"/>
          </w:rPr>
          <w:t xml:space="preserve">the </w:t>
        </w:r>
      </w:ins>
      <w:del w:id="240" w:author="Deepikaa Menon" w:date="2020-07-22T16:52:00Z">
        <w:r w:rsidDel="00662D66">
          <w:rPr>
            <w:rFonts w:ascii="Times" w:hAnsi="Times" w:cs="Times"/>
            <w:lang w:val="en-GB"/>
          </w:rPr>
          <w:delText xml:space="preserve">its binding partner in the </w:delText>
        </w:r>
      </w:del>
      <w:proofErr w:type="spellStart"/>
      <w:r>
        <w:rPr>
          <w:rFonts w:ascii="Times" w:hAnsi="Times" w:cs="Times"/>
          <w:lang w:val="en-GB"/>
        </w:rPr>
        <w:t>actin</w:t>
      </w:r>
      <w:proofErr w:type="spellEnd"/>
      <w:r>
        <w:rPr>
          <w:rFonts w:ascii="Times" w:hAnsi="Times" w:cs="Times"/>
          <w:lang w:val="en-GB"/>
        </w:rPr>
        <w:t xml:space="preserve"> network that vesicle scission has occurred, beginning disassembly of actin components. </w:t>
      </w:r>
      <w:del w:id="241" w:author="Deepikaa Menon" w:date="2020-07-22T16:52:00Z">
        <w:r w:rsidDel="00020D3F">
          <w:rPr>
            <w:rFonts w:ascii="Times" w:hAnsi="Times" w:cs="Times"/>
            <w:lang w:val="en-GB"/>
          </w:rPr>
          <w:delText xml:space="preserve">In </w:delText>
        </w:r>
        <w:r w:rsidDel="00020D3F">
          <w:rPr>
            <w:rFonts w:ascii="Times" w:hAnsi="Times" w:cs="Times"/>
            <w:i/>
            <w:iCs/>
            <w:lang w:val="en-GB"/>
          </w:rPr>
          <w:delText>bar-gpa</w:delText>
        </w:r>
        <w:r w:rsidDel="00020D3F">
          <w:rPr>
            <w:rFonts w:ascii="Times" w:hAnsi="Times" w:cs="Times"/>
            <w:lang w:val="en-GB"/>
          </w:rPr>
          <w:delText xml:space="preserve"> strains, a low amount of actin is recruited compared to WT (Fig.6g/h), corresponding to reduced coat movement. Although the absence of the SH3 domain severely perturbs the actin network, the mechanistic effect of this perturbation is unclear. </w:delText>
        </w:r>
        <w:r w:rsidDel="00020D3F">
          <w:rPr>
            <w:rFonts w:ascii="MS Mincho" w:eastAsia="MS Mincho" w:hAnsi="MS Mincho" w:cs="MS Mincho" w:hint="eastAsia"/>
            <w:lang w:val="en-GB"/>
          </w:rPr>
          <w:delText> </w:delText>
        </w:r>
      </w:del>
    </w:p>
    <w:p w:rsidR="00C87024" w:rsidRDefault="00527D3B">
      <w:r>
        <w:softHyphen/>
      </w:r>
    </w:p>
    <w:p w:rsidR="001F7AB9" w:rsidRPr="001F7AB9" w:rsidRDefault="001F7AB9" w:rsidP="001F7AB9">
      <w:pPr>
        <w:pStyle w:val="NormalWeb"/>
        <w:rPr>
          <w:color w:val="000000" w:themeColor="text1"/>
          <w:lang w:val="en-US"/>
        </w:rPr>
      </w:pPr>
      <w:r w:rsidRPr="001F7AB9">
        <w:rPr>
          <w:rFonts w:ascii="GFSDidot" w:hAnsi="GFSDidot"/>
          <w:b/>
          <w:bCs/>
          <w:color w:val="000000" w:themeColor="text1"/>
          <w:lang w:val="en-US"/>
        </w:rPr>
        <w:t>Model</w:t>
      </w:r>
      <w:r w:rsidRPr="001F7AB9">
        <w:rPr>
          <w:rFonts w:ascii="GFSDidot" w:hAnsi="GFSDidot"/>
          <w:b/>
          <w:bCs/>
          <w:color w:val="000000" w:themeColor="text1"/>
          <w:lang w:val="en-US"/>
        </w:rPr>
        <w:t xml:space="preserve"> for membrane </w:t>
      </w:r>
      <w:proofErr w:type="spellStart"/>
      <w:r w:rsidRPr="001F7AB9">
        <w:rPr>
          <w:rFonts w:ascii="GFSDidot" w:hAnsi="GFSDidot"/>
          <w:b/>
          <w:bCs/>
          <w:color w:val="000000" w:themeColor="text1"/>
          <w:lang w:val="en-US"/>
        </w:rPr>
        <w:t>scisison</w:t>
      </w:r>
      <w:proofErr w:type="spellEnd"/>
      <w:r w:rsidRPr="001F7AB9">
        <w:rPr>
          <w:rFonts w:ascii="GFSDidot" w:hAnsi="GFSDidot"/>
          <w:b/>
          <w:bCs/>
          <w:color w:val="000000" w:themeColor="text1"/>
          <w:lang w:val="en-US"/>
        </w:rPr>
        <w:t xml:space="preserve"> </w:t>
      </w:r>
    </w:p>
    <w:p w:rsidR="001F7AB9" w:rsidRPr="00187147" w:rsidDel="00187147" w:rsidRDefault="001F7AB9" w:rsidP="00187147">
      <w:pPr>
        <w:pStyle w:val="NormalWeb"/>
        <w:rPr>
          <w:del w:id="242" w:author="Deepikaa Menon" w:date="2020-07-22T17:09:00Z"/>
          <w:rFonts w:ascii="GFSDidot" w:hAnsi="GFSDidot"/>
          <w:color w:val="000000" w:themeColor="text1"/>
          <w:lang w:val="en-US"/>
        </w:rPr>
        <w:pPrChange w:id="243" w:author="Deepikaa Menon" w:date="2020-07-22T17:09:00Z">
          <w:pPr>
            <w:pStyle w:val="NormalWeb"/>
          </w:pPr>
        </w:pPrChange>
      </w:pPr>
      <w:del w:id="244" w:author="Deepikaa Menon" w:date="2020-07-22T17:08:00Z">
        <w:r w:rsidRPr="001F7AB9" w:rsidDel="00187147">
          <w:rPr>
            <w:rFonts w:ascii="GFSDidot" w:hAnsi="GFSDidot"/>
            <w:color w:val="000000" w:themeColor="text1"/>
            <w:lang w:val="en-US"/>
          </w:rPr>
          <w:delText xml:space="preserve">I </w:delText>
        </w:r>
      </w:del>
      <w:ins w:id="245" w:author="Deepikaa Menon" w:date="2020-07-22T17:08:00Z">
        <w:r w:rsidR="00187147">
          <w:rPr>
            <w:rFonts w:ascii="GFSDidot" w:hAnsi="GFSDidot"/>
            <w:color w:val="000000" w:themeColor="text1"/>
            <w:lang w:val="en-US"/>
          </w:rPr>
          <w:t xml:space="preserve">We </w:t>
        </w:r>
      </w:ins>
      <w:r w:rsidRPr="001F7AB9">
        <w:rPr>
          <w:rFonts w:ascii="GFSDidot" w:hAnsi="GFSDidot"/>
          <w:color w:val="000000" w:themeColor="text1"/>
          <w:lang w:val="en-US"/>
        </w:rPr>
        <w:t xml:space="preserve">propose that </w:t>
      </w:r>
      <w:proofErr w:type="spellStart"/>
      <w:r w:rsidRPr="001F7AB9">
        <w:rPr>
          <w:rFonts w:ascii="GFSDidot" w:hAnsi="GFSDidot"/>
          <w:color w:val="000000" w:themeColor="text1"/>
          <w:lang w:val="en-US"/>
        </w:rPr>
        <w:t>Rvs</w:t>
      </w:r>
      <w:proofErr w:type="spellEnd"/>
      <w:r w:rsidRPr="001F7AB9">
        <w:rPr>
          <w:rFonts w:ascii="GFSDidot" w:hAnsi="GFSDidot"/>
          <w:color w:val="000000" w:themeColor="text1"/>
          <w:lang w:val="en-US"/>
        </w:rPr>
        <w:t xml:space="preserve"> is recruited to sites by two distinct mechanisms. SH3 domains cluster </w:t>
      </w:r>
      <w:proofErr w:type="spellStart"/>
      <w:r w:rsidRPr="001F7AB9">
        <w:rPr>
          <w:rFonts w:ascii="GFSDidot" w:hAnsi="GFSDidot"/>
          <w:color w:val="000000" w:themeColor="text1"/>
          <w:lang w:val="en-US"/>
        </w:rPr>
        <w:t>Rvs</w:t>
      </w:r>
      <w:proofErr w:type="spellEnd"/>
      <w:r w:rsidRPr="001F7AB9">
        <w:rPr>
          <w:rFonts w:ascii="GFSDidot" w:hAnsi="GFSDidot"/>
          <w:color w:val="000000" w:themeColor="text1"/>
          <w:lang w:val="en-US"/>
        </w:rPr>
        <w:t xml:space="preserve"> at endocytic sites</w:t>
      </w:r>
      <w:del w:id="246" w:author="Deepikaa Menon" w:date="2020-07-22T17:08:00Z">
        <w:r w:rsidRPr="001F7AB9" w:rsidDel="00187147">
          <w:rPr>
            <w:rFonts w:ascii="GFSDidot" w:hAnsi="GFSDidot"/>
            <w:color w:val="000000" w:themeColor="text1"/>
            <w:lang w:val="en-US"/>
          </w:rPr>
          <w:delText>. This SH3 interaction increases the</w:delText>
        </w:r>
      </w:del>
      <w:ins w:id="247" w:author="Deepikaa Menon" w:date="2020-07-22T17:08:00Z">
        <w:r w:rsidR="00187147">
          <w:rPr>
            <w:rFonts w:ascii="GFSDidot" w:hAnsi="GFSDidot"/>
            <w:color w:val="000000" w:themeColor="text1"/>
            <w:lang w:val="en-US"/>
          </w:rPr>
          <w:t>, inc</w:t>
        </w:r>
      </w:ins>
      <w:ins w:id="248" w:author="Deepikaa Menon" w:date="2020-07-22T17:09:00Z">
        <w:r w:rsidR="00187147">
          <w:rPr>
            <w:rFonts w:ascii="GFSDidot" w:hAnsi="GFSDidot"/>
            <w:color w:val="000000" w:themeColor="text1"/>
            <w:lang w:val="en-US"/>
          </w:rPr>
          <w:t>reasing the</w:t>
        </w:r>
      </w:ins>
      <w:r w:rsidRPr="001F7AB9">
        <w:rPr>
          <w:rFonts w:ascii="GFSDidot" w:hAnsi="GFSDidot"/>
          <w:color w:val="000000" w:themeColor="text1"/>
          <w:lang w:val="en-US"/>
        </w:rPr>
        <w:t xml:space="preserve"> efficiency with which the BAR domains sense curvature on tubular membranes. BAR domains bind to endocytic si</w:t>
      </w:r>
      <w:r w:rsidRPr="00187147">
        <w:rPr>
          <w:rFonts w:ascii="GFSDidot" w:hAnsi="GFSDidot"/>
          <w:color w:val="000000" w:themeColor="text1"/>
          <w:lang w:val="en-US"/>
        </w:rPr>
        <w:t>tes by sensing tubular membrane. Membrane shape is stabilized</w:t>
      </w:r>
      <w:ins w:id="249" w:author="Deepikaa Menon" w:date="2020-07-22T17:09:00Z">
        <w:r w:rsidR="00187147">
          <w:rPr>
            <w:rFonts w:ascii="GFSDidot" w:hAnsi="GFSDidot"/>
            <w:color w:val="000000" w:themeColor="text1"/>
            <w:lang w:val="en-US"/>
          </w:rPr>
          <w:t xml:space="preserve"> by BAR-membrane interaction</w:t>
        </w:r>
      </w:ins>
      <w:r w:rsidRPr="00187147">
        <w:rPr>
          <w:rFonts w:ascii="GFSDidot" w:hAnsi="GFSDidot"/>
          <w:color w:val="000000" w:themeColor="text1"/>
          <w:lang w:val="en-US"/>
        </w:rPr>
        <w:t xml:space="preserve"> against fluctuations that could cause scission</w:t>
      </w:r>
      <w:del w:id="250" w:author="Deepikaa Menon" w:date="2020-07-22T17:09:00Z">
        <w:r w:rsidRPr="00187147" w:rsidDel="00187147">
          <w:rPr>
            <w:rFonts w:ascii="GFSDidot" w:hAnsi="GFSDidot"/>
            <w:color w:val="000000" w:themeColor="text1"/>
            <w:lang w:val="en-US"/>
          </w:rPr>
          <w:delText xml:space="preserve"> by the BAR-membrane interaction</w:delText>
        </w:r>
      </w:del>
      <w:r w:rsidRPr="00187147">
        <w:rPr>
          <w:rFonts w:ascii="GFSDidot" w:hAnsi="GFSDidot"/>
          <w:color w:val="000000" w:themeColor="text1"/>
          <w:lang w:val="en-US"/>
        </w:rPr>
        <w:t xml:space="preserve">. This prevent actin forces from rupturing the membrane, and the invaginations continue to grow in length as actin continues to polymerize. </w:t>
      </w:r>
    </w:p>
    <w:p w:rsidR="001F7AB9" w:rsidRPr="00187147" w:rsidDel="00187147" w:rsidRDefault="001F7AB9" w:rsidP="00187147">
      <w:pPr>
        <w:pStyle w:val="NormalWeb"/>
        <w:rPr>
          <w:del w:id="251" w:author="Deepikaa Menon" w:date="2020-07-22T17:09:00Z"/>
          <w:rFonts w:ascii="GFSDidot" w:hAnsi="GFSDidot"/>
          <w:color w:val="000000" w:themeColor="text1"/>
          <w:lang w:val="en-US"/>
        </w:rPr>
        <w:pPrChange w:id="252" w:author="Deepikaa Menon" w:date="2020-07-22T17:09:00Z">
          <w:pPr>
            <w:pStyle w:val="NormalWeb"/>
          </w:pPr>
        </w:pPrChange>
      </w:pPr>
    </w:p>
    <w:p w:rsidR="001F7AB9" w:rsidRPr="00187147" w:rsidDel="00187147" w:rsidRDefault="001F7AB9" w:rsidP="00187147">
      <w:pPr>
        <w:pStyle w:val="NormalWeb"/>
        <w:rPr>
          <w:del w:id="253" w:author="Deepikaa Menon" w:date="2020-07-22T17:10:00Z"/>
          <w:lang w:val="en-US"/>
        </w:rPr>
      </w:pPr>
      <w:del w:id="254" w:author="Deepikaa Menon" w:date="2020-07-22T17:09:00Z">
        <w:r w:rsidRPr="00187147" w:rsidDel="00187147">
          <w:rPr>
            <w:rFonts w:ascii="GFSDidot" w:hAnsi="GFSDidot"/>
            <w:lang w:val="en-US"/>
          </w:rPr>
          <w:delText xml:space="preserve">BAR recruitment to membrane tubes is restricted by the surface area of the tube: after a certain amount of Rvs, the excess interacts with endocytic sites via the SH3 domain. Adding over a certain amount of Rvs also does not increase the stabilization effect on the tube. </w:delText>
        </w:r>
      </w:del>
      <w:r w:rsidRPr="00187147">
        <w:rPr>
          <w:rFonts w:ascii="GFSDidot" w:hAnsi="GFSDidot"/>
          <w:lang w:val="en-US"/>
        </w:rPr>
        <w:t>As actin continues to polymerize</w:t>
      </w:r>
      <w:ins w:id="255" w:author="Deepikaa Menon" w:date="2020-07-22T17:10:00Z">
        <w:r w:rsidR="00187147">
          <w:rPr>
            <w:rFonts w:ascii="GFSDidot" w:hAnsi="GFSDidot"/>
            <w:lang w:val="en-US"/>
          </w:rPr>
          <w:t>,</w:t>
        </w:r>
      </w:ins>
      <w:del w:id="256" w:author="Deepikaa Menon" w:date="2020-07-22T17:10:00Z">
        <w:r w:rsidRPr="00187147" w:rsidDel="00187147">
          <w:rPr>
            <w:rFonts w:ascii="GFSDidot" w:hAnsi="GFSDidot"/>
            <w:lang w:val="en-US"/>
          </w:rPr>
          <w:delText>,</w:delText>
        </w:r>
      </w:del>
      <w:del w:id="257" w:author="Deepikaa Menon" w:date="2020-07-22T17:09:00Z">
        <w:r w:rsidRPr="0035739F" w:rsidDel="00187147">
          <w:rPr>
            <w:rFonts w:ascii="GFSDidot" w:hAnsi="GFSDidot"/>
            <w:lang w:val="en-US"/>
          </w:rPr>
          <w:delText xml:space="preserve"> </w:delText>
        </w:r>
        <w:r w:rsidRPr="001A081C" w:rsidDel="00187147">
          <w:rPr>
            <w:rFonts w:ascii="GFSDidot" w:hAnsi="GFSDidot"/>
            <w:lang w:val="en-US"/>
          </w:rPr>
          <w:delText>at a certain amo</w:delText>
        </w:r>
        <w:r w:rsidRPr="001F7AB9" w:rsidDel="00187147">
          <w:rPr>
            <w:rFonts w:ascii="GFSDidot" w:hAnsi="GFSDidot"/>
            <w:lang w:val="en-US"/>
          </w:rPr>
          <w:delText>unt of actin</w:delText>
        </w:r>
      </w:del>
      <w:r w:rsidRPr="001F7AB9">
        <w:rPr>
          <w:rFonts w:ascii="GFSDidot" w:hAnsi="GFSDidot"/>
          <w:lang w:val="en-US"/>
        </w:rPr>
        <w:t xml:space="preserve">, enough forces are generated to overcome the resistance to membrane </w:t>
      </w:r>
      <w:r w:rsidRPr="00187147">
        <w:rPr>
          <w:rFonts w:ascii="GFSDidot" w:hAnsi="GFSDidot"/>
          <w:lang w:val="en-US"/>
        </w:rPr>
        <w:t xml:space="preserve">scission provided by the BAR scaffold. The membrane ruptures, and vesicles are formed. </w:t>
      </w:r>
      <w:proofErr w:type="spellStart"/>
      <w:r w:rsidRPr="00187147">
        <w:rPr>
          <w:rFonts w:ascii="GFSDidot" w:hAnsi="GFSDidot"/>
          <w:lang w:val="en-US"/>
        </w:rPr>
        <w:t>Synaptojanins</w:t>
      </w:r>
      <w:proofErr w:type="spellEnd"/>
      <w:r w:rsidRPr="00187147">
        <w:rPr>
          <w:rFonts w:ascii="GFSDidot" w:hAnsi="GFSDidot"/>
          <w:lang w:val="en-US"/>
        </w:rPr>
        <w:t xml:space="preserve"> may help recruit </w:t>
      </w:r>
      <w:proofErr w:type="spellStart"/>
      <w:r w:rsidRPr="00187147">
        <w:rPr>
          <w:rFonts w:ascii="GFSDidot" w:hAnsi="GFSDidot"/>
          <w:lang w:val="en-US"/>
        </w:rPr>
        <w:t>Rvs</w:t>
      </w:r>
      <w:proofErr w:type="spellEnd"/>
      <w:r w:rsidRPr="00187147">
        <w:rPr>
          <w:rFonts w:ascii="GFSDidot" w:hAnsi="GFSDidot"/>
          <w:lang w:val="en-US"/>
        </w:rPr>
        <w:t xml:space="preserve"> at </w:t>
      </w:r>
    </w:p>
    <w:p w:rsidR="001F7AB9" w:rsidRPr="00187147" w:rsidDel="00187147" w:rsidRDefault="001F7AB9" w:rsidP="001F7AB9">
      <w:pPr>
        <w:pStyle w:val="NormalWeb"/>
        <w:rPr>
          <w:del w:id="258" w:author="Deepikaa Menon" w:date="2020-07-22T17:10:00Z"/>
          <w:color w:val="000000" w:themeColor="text1"/>
          <w:lang w:val="en-US"/>
        </w:rPr>
      </w:pPr>
    </w:p>
    <w:p w:rsidR="001F7AB9" w:rsidRPr="001F7AB9" w:rsidRDefault="001F7AB9" w:rsidP="001F7AB9">
      <w:pPr>
        <w:pStyle w:val="NormalWeb"/>
        <w:rPr>
          <w:lang w:val="en-US"/>
          <w:rPrChange w:id="259" w:author="Deepikaa Menon" w:date="2020-07-22T16:56:00Z">
            <w:rPr>
              <w:lang w:val="en-US"/>
            </w:rPr>
          </w:rPrChange>
        </w:rPr>
      </w:pPr>
      <w:r w:rsidRPr="00187147">
        <w:rPr>
          <w:rFonts w:ascii="GFSDidot" w:hAnsi="GFSDidot"/>
          <w:lang w:val="en-US"/>
        </w:rPr>
        <w:t xml:space="preserve">endocytic sites: Inp51 and Inp52 have proline rich regions that could </w:t>
      </w:r>
      <w:r w:rsidRPr="0035739F">
        <w:rPr>
          <w:rFonts w:ascii="GFSDidot" w:hAnsi="GFSDidot"/>
          <w:lang w:val="en-US"/>
        </w:rPr>
        <w:t>act as binding sites for Rvs167 SH3 domains.</w:t>
      </w:r>
      <w:r w:rsidRPr="001F7AB9">
        <w:rPr>
          <w:rFonts w:ascii="GFSDidot" w:hAnsi="GFSDidot"/>
          <w:lang w:val="en-US"/>
          <w:rPrChange w:id="260" w:author="Deepikaa Menon" w:date="2020-07-22T16:56:00Z">
            <w:rPr>
              <w:rFonts w:ascii="GFSDidot" w:hAnsi="GFSDidot"/>
              <w:lang w:val="en-US"/>
            </w:rPr>
          </w:rPrChange>
        </w:rPr>
        <w:t xml:space="preserve"> They are involved in vesicle uncoating post-scission, likely by dephosphorylating PIP</w:t>
      </w:r>
      <w:r w:rsidRPr="001F7AB9">
        <w:rPr>
          <w:rFonts w:ascii="GFSDidot" w:hAnsi="GFSDidot"/>
          <w:position w:val="-4"/>
          <w:lang w:val="en-US"/>
          <w:rPrChange w:id="261" w:author="Deepikaa Menon" w:date="2020-07-22T16:56:00Z">
            <w:rPr>
              <w:rFonts w:ascii="GFSDidot" w:hAnsi="GFSDidot"/>
              <w:position w:val="-4"/>
              <w:lang w:val="en-US"/>
            </w:rPr>
          </w:rPrChange>
        </w:rPr>
        <w:t xml:space="preserve">2 </w:t>
      </w:r>
      <w:r w:rsidRPr="001F7AB9">
        <w:rPr>
          <w:rFonts w:ascii="GFSDidot" w:hAnsi="GFSDidot"/>
          <w:lang w:val="en-US"/>
          <w:rPrChange w:id="262" w:author="Deepikaa Menon" w:date="2020-07-22T16:56:00Z">
            <w:rPr>
              <w:rFonts w:ascii="GFSDidot" w:hAnsi="GFSDidot"/>
              <w:lang w:val="en-US"/>
            </w:rPr>
          </w:rPrChange>
        </w:rPr>
        <w:t>and inducing disassembly of PIP</w:t>
      </w:r>
      <w:r w:rsidRPr="001F7AB9">
        <w:rPr>
          <w:rFonts w:ascii="GFSDidot" w:hAnsi="GFSDidot"/>
          <w:position w:val="-4"/>
          <w:lang w:val="en-US"/>
          <w:rPrChange w:id="263" w:author="Deepikaa Menon" w:date="2020-07-22T16:56:00Z">
            <w:rPr>
              <w:rFonts w:ascii="GFSDidot" w:hAnsi="GFSDidot"/>
              <w:position w:val="-4"/>
              <w:lang w:val="en-US"/>
            </w:rPr>
          </w:rPrChange>
        </w:rPr>
        <w:t>2</w:t>
      </w:r>
      <w:r w:rsidRPr="001F7AB9">
        <w:rPr>
          <w:rFonts w:ascii="GFSDidot" w:hAnsi="GFSDidot"/>
          <w:lang w:val="en-US"/>
          <w:rPrChange w:id="264" w:author="Deepikaa Menon" w:date="2020-07-22T16:56:00Z">
            <w:rPr>
              <w:rFonts w:ascii="GFSDidot" w:hAnsi="GFSDidot"/>
              <w:lang w:val="en-US"/>
            </w:rPr>
          </w:rPrChange>
        </w:rPr>
        <w:t xml:space="preserve">-binding endocytic proteins. Eventually phosphorylation regulation allows endocytic proteins to be reused at endocytic sites, while the vesicle is transported elsewhere into the cell. </w:t>
      </w:r>
    </w:p>
    <w:p w:rsidR="001F7AB9" w:rsidRPr="001F7AB9" w:rsidRDefault="001F7AB9" w:rsidP="001F7AB9">
      <w:pPr>
        <w:pStyle w:val="NormalWeb"/>
        <w:rPr>
          <w:color w:val="000000" w:themeColor="text1"/>
          <w:lang w:val="en-US"/>
          <w:rPrChange w:id="265" w:author="Deepikaa Menon" w:date="2020-07-22T16:56:00Z">
            <w:rPr>
              <w:color w:val="000000" w:themeColor="text1"/>
              <w:lang w:val="en-US"/>
            </w:rPr>
          </w:rPrChange>
        </w:rPr>
      </w:pPr>
    </w:p>
    <w:p w:rsidR="001F7AB9" w:rsidRPr="001F7AB9" w:rsidRDefault="001F7AB9">
      <w:pPr>
        <w:rPr>
          <w:lang w:val="en-US"/>
        </w:rPr>
      </w:pPr>
    </w:p>
    <w:sectPr w:rsidR="001F7AB9" w:rsidRPr="001F7AB9" w:rsidSect="00CC4125">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FSDido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20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20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20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eepikaa Menon">
    <w15:presenceInfo w15:providerId="None" w15:userId="Deepikaa Men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trackRevisions/>
  <w:doNotTrackMov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024"/>
    <w:rsid w:val="00020D3F"/>
    <w:rsid w:val="0002477F"/>
    <w:rsid w:val="00056145"/>
    <w:rsid w:val="00057DC3"/>
    <w:rsid w:val="000A5F9B"/>
    <w:rsid w:val="00100BDE"/>
    <w:rsid w:val="0011481F"/>
    <w:rsid w:val="001359FB"/>
    <w:rsid w:val="00155160"/>
    <w:rsid w:val="001566EA"/>
    <w:rsid w:val="00187147"/>
    <w:rsid w:val="001A081C"/>
    <w:rsid w:val="001D65F2"/>
    <w:rsid w:val="001F7AB9"/>
    <w:rsid w:val="00227C97"/>
    <w:rsid w:val="00251592"/>
    <w:rsid w:val="00284992"/>
    <w:rsid w:val="002A5D40"/>
    <w:rsid w:val="002A769A"/>
    <w:rsid w:val="002D1211"/>
    <w:rsid w:val="002E2385"/>
    <w:rsid w:val="00305E11"/>
    <w:rsid w:val="003238E6"/>
    <w:rsid w:val="00330515"/>
    <w:rsid w:val="0035739F"/>
    <w:rsid w:val="003800FD"/>
    <w:rsid w:val="00381074"/>
    <w:rsid w:val="00391ECE"/>
    <w:rsid w:val="003B7101"/>
    <w:rsid w:val="003F4795"/>
    <w:rsid w:val="003F6CCA"/>
    <w:rsid w:val="004B7014"/>
    <w:rsid w:val="004E1EB6"/>
    <w:rsid w:val="004E6455"/>
    <w:rsid w:val="00527D3B"/>
    <w:rsid w:val="00566166"/>
    <w:rsid w:val="005946C7"/>
    <w:rsid w:val="00595FE7"/>
    <w:rsid w:val="005D1713"/>
    <w:rsid w:val="00604D58"/>
    <w:rsid w:val="00612978"/>
    <w:rsid w:val="00662D66"/>
    <w:rsid w:val="006776A5"/>
    <w:rsid w:val="006E11AD"/>
    <w:rsid w:val="0075038B"/>
    <w:rsid w:val="007777AB"/>
    <w:rsid w:val="00791BB4"/>
    <w:rsid w:val="00853B57"/>
    <w:rsid w:val="008545D3"/>
    <w:rsid w:val="008F6908"/>
    <w:rsid w:val="00940425"/>
    <w:rsid w:val="009B13DD"/>
    <w:rsid w:val="009F69C3"/>
    <w:rsid w:val="00A22062"/>
    <w:rsid w:val="00A52DB5"/>
    <w:rsid w:val="00A625B9"/>
    <w:rsid w:val="00AC6E05"/>
    <w:rsid w:val="00AF050A"/>
    <w:rsid w:val="00B21390"/>
    <w:rsid w:val="00B9211E"/>
    <w:rsid w:val="00BC2965"/>
    <w:rsid w:val="00BD4BB1"/>
    <w:rsid w:val="00BE72CC"/>
    <w:rsid w:val="00BF6590"/>
    <w:rsid w:val="00C15D2D"/>
    <w:rsid w:val="00C278F7"/>
    <w:rsid w:val="00C86C39"/>
    <w:rsid w:val="00C87024"/>
    <w:rsid w:val="00CD0EC4"/>
    <w:rsid w:val="00D4598F"/>
    <w:rsid w:val="00DA7BB2"/>
    <w:rsid w:val="00DC398C"/>
    <w:rsid w:val="00E81A36"/>
    <w:rsid w:val="00EC5CFF"/>
    <w:rsid w:val="00ED0568"/>
    <w:rsid w:val="00F0069A"/>
    <w:rsid w:val="00F04BAB"/>
    <w:rsid w:val="00F628E9"/>
    <w:rsid w:val="00FA525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52CF41D1"/>
  <w15:chartTrackingRefBased/>
  <w15:docId w15:val="{82292F76-E307-2F4A-B518-A22C93110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87024"/>
    <w:rPr>
      <w:rFonts w:ascii="Consolas" w:hAnsi="Consolas" w:cs="Consolas"/>
      <w:sz w:val="21"/>
      <w:szCs w:val="21"/>
    </w:rPr>
  </w:style>
  <w:style w:type="character" w:customStyle="1" w:styleId="PlainTextChar">
    <w:name w:val="Plain Text Char"/>
    <w:basedOn w:val="DefaultParagraphFont"/>
    <w:link w:val="PlainText"/>
    <w:uiPriority w:val="99"/>
    <w:rsid w:val="00C87024"/>
    <w:rPr>
      <w:rFonts w:ascii="Consolas" w:hAnsi="Consolas" w:cs="Consolas"/>
      <w:sz w:val="21"/>
      <w:szCs w:val="21"/>
    </w:rPr>
  </w:style>
  <w:style w:type="paragraph" w:styleId="BalloonText">
    <w:name w:val="Balloon Text"/>
    <w:basedOn w:val="Normal"/>
    <w:link w:val="BalloonTextChar"/>
    <w:uiPriority w:val="99"/>
    <w:semiHidden/>
    <w:unhideWhenUsed/>
    <w:rsid w:val="002A5D4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A5D40"/>
    <w:rPr>
      <w:rFonts w:ascii="Times New Roman" w:hAnsi="Times New Roman" w:cs="Times New Roman"/>
      <w:sz w:val="18"/>
      <w:szCs w:val="18"/>
    </w:rPr>
  </w:style>
  <w:style w:type="paragraph" w:styleId="NormalWeb">
    <w:name w:val="Normal (Web)"/>
    <w:basedOn w:val="Normal"/>
    <w:uiPriority w:val="99"/>
    <w:unhideWhenUsed/>
    <w:rsid w:val="001F7AB9"/>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521969">
      <w:bodyDiv w:val="1"/>
      <w:marLeft w:val="0"/>
      <w:marRight w:val="0"/>
      <w:marTop w:val="0"/>
      <w:marBottom w:val="0"/>
      <w:divBdr>
        <w:top w:val="none" w:sz="0" w:space="0" w:color="auto"/>
        <w:left w:val="none" w:sz="0" w:space="0" w:color="auto"/>
        <w:bottom w:val="none" w:sz="0" w:space="0" w:color="auto"/>
        <w:right w:val="none" w:sz="0" w:space="0" w:color="auto"/>
      </w:divBdr>
      <w:divsChild>
        <w:div w:id="1696341736">
          <w:marLeft w:val="0"/>
          <w:marRight w:val="0"/>
          <w:marTop w:val="0"/>
          <w:marBottom w:val="0"/>
          <w:divBdr>
            <w:top w:val="none" w:sz="0" w:space="0" w:color="auto"/>
            <w:left w:val="none" w:sz="0" w:space="0" w:color="auto"/>
            <w:bottom w:val="none" w:sz="0" w:space="0" w:color="auto"/>
            <w:right w:val="none" w:sz="0" w:space="0" w:color="auto"/>
          </w:divBdr>
          <w:divsChild>
            <w:div w:id="1022514708">
              <w:marLeft w:val="0"/>
              <w:marRight w:val="0"/>
              <w:marTop w:val="0"/>
              <w:marBottom w:val="0"/>
              <w:divBdr>
                <w:top w:val="none" w:sz="0" w:space="0" w:color="auto"/>
                <w:left w:val="none" w:sz="0" w:space="0" w:color="auto"/>
                <w:bottom w:val="none" w:sz="0" w:space="0" w:color="auto"/>
                <w:right w:val="none" w:sz="0" w:space="0" w:color="auto"/>
              </w:divBdr>
              <w:divsChild>
                <w:div w:id="188082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772736">
      <w:bodyDiv w:val="1"/>
      <w:marLeft w:val="0"/>
      <w:marRight w:val="0"/>
      <w:marTop w:val="0"/>
      <w:marBottom w:val="0"/>
      <w:divBdr>
        <w:top w:val="none" w:sz="0" w:space="0" w:color="auto"/>
        <w:left w:val="none" w:sz="0" w:space="0" w:color="auto"/>
        <w:bottom w:val="none" w:sz="0" w:space="0" w:color="auto"/>
        <w:right w:val="none" w:sz="0" w:space="0" w:color="auto"/>
      </w:divBdr>
      <w:divsChild>
        <w:div w:id="1418559138">
          <w:marLeft w:val="0"/>
          <w:marRight w:val="0"/>
          <w:marTop w:val="0"/>
          <w:marBottom w:val="0"/>
          <w:divBdr>
            <w:top w:val="none" w:sz="0" w:space="0" w:color="auto"/>
            <w:left w:val="none" w:sz="0" w:space="0" w:color="auto"/>
            <w:bottom w:val="none" w:sz="0" w:space="0" w:color="auto"/>
            <w:right w:val="none" w:sz="0" w:space="0" w:color="auto"/>
          </w:divBdr>
          <w:divsChild>
            <w:div w:id="1657299427">
              <w:marLeft w:val="0"/>
              <w:marRight w:val="0"/>
              <w:marTop w:val="0"/>
              <w:marBottom w:val="0"/>
              <w:divBdr>
                <w:top w:val="none" w:sz="0" w:space="0" w:color="auto"/>
                <w:left w:val="none" w:sz="0" w:space="0" w:color="auto"/>
                <w:bottom w:val="none" w:sz="0" w:space="0" w:color="auto"/>
                <w:right w:val="none" w:sz="0" w:space="0" w:color="auto"/>
              </w:divBdr>
              <w:divsChild>
                <w:div w:id="59074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36642">
      <w:bodyDiv w:val="1"/>
      <w:marLeft w:val="0"/>
      <w:marRight w:val="0"/>
      <w:marTop w:val="0"/>
      <w:marBottom w:val="0"/>
      <w:divBdr>
        <w:top w:val="none" w:sz="0" w:space="0" w:color="auto"/>
        <w:left w:val="none" w:sz="0" w:space="0" w:color="auto"/>
        <w:bottom w:val="none" w:sz="0" w:space="0" w:color="auto"/>
        <w:right w:val="none" w:sz="0" w:space="0" w:color="auto"/>
      </w:divBdr>
      <w:divsChild>
        <w:div w:id="1582374289">
          <w:marLeft w:val="0"/>
          <w:marRight w:val="0"/>
          <w:marTop w:val="0"/>
          <w:marBottom w:val="0"/>
          <w:divBdr>
            <w:top w:val="none" w:sz="0" w:space="0" w:color="auto"/>
            <w:left w:val="none" w:sz="0" w:space="0" w:color="auto"/>
            <w:bottom w:val="none" w:sz="0" w:space="0" w:color="auto"/>
            <w:right w:val="none" w:sz="0" w:space="0" w:color="auto"/>
          </w:divBdr>
          <w:divsChild>
            <w:div w:id="494538996">
              <w:marLeft w:val="0"/>
              <w:marRight w:val="0"/>
              <w:marTop w:val="0"/>
              <w:marBottom w:val="0"/>
              <w:divBdr>
                <w:top w:val="none" w:sz="0" w:space="0" w:color="auto"/>
                <w:left w:val="none" w:sz="0" w:space="0" w:color="auto"/>
                <w:bottom w:val="none" w:sz="0" w:space="0" w:color="auto"/>
                <w:right w:val="none" w:sz="0" w:space="0" w:color="auto"/>
              </w:divBdr>
              <w:divsChild>
                <w:div w:id="79194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2468</Words>
  <Characters>14072</Characters>
  <Application>Microsoft Office Word</Application>
  <DocSecurity>0</DocSecurity>
  <Lines>117</Lines>
  <Paragraphs>33</Paragraphs>
  <ScaleCrop>false</ScaleCrop>
  <Company/>
  <LinksUpToDate>false</LinksUpToDate>
  <CharactersWithSpaces>16507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Deepikaa Menon</dc:creator>
  <cp:keywords/>
  <dc:description/>
  <cp:lastModifiedBy>Deepikaa Menon</cp:lastModifiedBy>
  <cp:revision>80</cp:revision>
  <dcterms:created xsi:type="dcterms:W3CDTF">2020-07-22T13:28:00Z</dcterms:created>
  <dcterms:modified xsi:type="dcterms:W3CDTF">2020-07-22T19:10:00Z</dcterms:modified>
</cp:coreProperties>
</file>