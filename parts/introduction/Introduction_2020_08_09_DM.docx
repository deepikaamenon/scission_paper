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4F9E" w14:textId="77777777" w:rsidR="00985115" w:rsidRPr="00985115" w:rsidRDefault="00985115" w:rsidP="00985115">
      <w:pPr>
        <w:rPr>
          <w:lang w:val="en-US"/>
        </w:rPr>
      </w:pPr>
      <w:r>
        <w:t>﻿</w:t>
      </w:r>
      <w:r w:rsidRPr="00985115">
        <w:rPr>
          <w:u w:val="single"/>
          <w:lang w:val="en-US"/>
        </w:rPr>
        <w:t>Introduction</w:t>
      </w:r>
    </w:p>
    <w:p w14:paraId="620A5177" w14:textId="77777777" w:rsidR="00985115" w:rsidRPr="00985115" w:rsidRDefault="00985115" w:rsidP="00985115">
      <w:pPr>
        <w:rPr>
          <w:lang w:val="en-US"/>
        </w:rPr>
      </w:pPr>
    </w:p>
    <w:p w14:paraId="63F219B8" w14:textId="5B17D280" w:rsidR="000C4A73" w:rsidRDefault="00985115" w:rsidP="00985115">
      <w:pPr>
        <w:rPr>
          <w:ins w:id="0" w:author="Deepikaa Menon" w:date="2020-08-09T19:53:00Z"/>
          <w:lang w:val="en-US"/>
        </w:rPr>
      </w:pPr>
      <w:commentRangeStart w:id="1"/>
      <w:proofErr w:type="spellStart"/>
      <w:r w:rsidRPr="00985115">
        <w:rPr>
          <w:lang w:val="en-US"/>
        </w:rPr>
        <w:t>Clathrin</w:t>
      </w:r>
      <w:proofErr w:type="spellEnd"/>
      <w:r w:rsidRPr="00985115">
        <w:rPr>
          <w:lang w:val="en-US"/>
        </w:rPr>
        <w:t>-mediated endocytosis</w:t>
      </w:r>
      <w:ins w:id="2" w:author="Deepikaa Menon" w:date="2020-08-09T19:36:00Z">
        <w:r w:rsidR="000A0CBB">
          <w:rPr>
            <w:lang w:val="en-US"/>
          </w:rPr>
          <w:t xml:space="preserve"> (CME)</w:t>
        </w:r>
      </w:ins>
      <w:r w:rsidR="00C743F8">
        <w:rPr>
          <w:lang w:val="en-US"/>
        </w:rPr>
        <w:t xml:space="preserve"> </w:t>
      </w:r>
      <w:commentRangeEnd w:id="1"/>
      <w:r w:rsidR="00FF79F4">
        <w:rPr>
          <w:rStyle w:val="CommentReference"/>
        </w:rPr>
        <w:commentReference w:id="1"/>
      </w:r>
      <w:ins w:id="3" w:author="Deepikaa Menon" w:date="2020-08-09T19:33:00Z">
        <w:r w:rsidR="00963D60">
          <w:rPr>
            <w:lang w:val="en-US"/>
          </w:rPr>
          <w:t xml:space="preserve">is </w:t>
        </w:r>
      </w:ins>
      <w:ins w:id="4" w:author="Deepikaa Menon" w:date="2020-08-09T19:45:00Z">
        <w:r w:rsidR="00C561FE">
          <w:rPr>
            <w:lang w:val="en-US"/>
          </w:rPr>
          <w:t>the</w:t>
        </w:r>
      </w:ins>
      <w:ins w:id="5" w:author="Deepikaa Menon" w:date="2020-08-09T19:33:00Z">
        <w:r w:rsidR="00963D60">
          <w:rPr>
            <w:lang w:val="en-US"/>
          </w:rPr>
          <w:t xml:space="preserve"> </w:t>
        </w:r>
      </w:ins>
      <w:ins w:id="6" w:author="Deepikaa Menon" w:date="2020-08-09T19:35:00Z">
        <w:r w:rsidR="00963D60">
          <w:rPr>
            <w:lang w:val="en-US"/>
          </w:rPr>
          <w:t xml:space="preserve">major </w:t>
        </w:r>
      </w:ins>
      <w:ins w:id="7" w:author="Deepikaa Menon" w:date="2020-08-09T19:45:00Z">
        <w:r w:rsidR="009873F1">
          <w:rPr>
            <w:lang w:val="en-US"/>
          </w:rPr>
          <w:t xml:space="preserve">endocytic </w:t>
        </w:r>
      </w:ins>
      <w:ins w:id="8" w:author="Deepikaa Menon" w:date="2020-08-09T19:35:00Z">
        <w:r w:rsidR="00963D60">
          <w:rPr>
            <w:lang w:val="en-US"/>
          </w:rPr>
          <w:t>process by which carg</w:t>
        </w:r>
      </w:ins>
      <w:ins w:id="9" w:author="Deepikaa Menon" w:date="2020-08-09T19:36:00Z">
        <w:r w:rsidR="00963D60">
          <w:rPr>
            <w:lang w:val="en-US"/>
          </w:rPr>
          <w:t xml:space="preserve">o from the cell exterior is incorporated into a </w:t>
        </w:r>
      </w:ins>
      <w:proofErr w:type="spellStart"/>
      <w:ins w:id="10" w:author="Deepikaa Menon" w:date="2020-08-09T19:53:00Z">
        <w:r w:rsidR="00E44EE1">
          <w:rPr>
            <w:lang w:val="en-US"/>
          </w:rPr>
          <w:t>Clathrin</w:t>
        </w:r>
        <w:proofErr w:type="spellEnd"/>
        <w:r w:rsidR="00E44EE1">
          <w:rPr>
            <w:lang w:val="en-US"/>
          </w:rPr>
          <w:t xml:space="preserve">-coated </w:t>
        </w:r>
      </w:ins>
      <w:ins w:id="11" w:author="Deepikaa Menon" w:date="2020-08-09T19:36:00Z">
        <w:r w:rsidR="00963D60">
          <w:rPr>
            <w:lang w:val="en-US"/>
          </w:rPr>
          <w:t xml:space="preserve">vesicle </w:t>
        </w:r>
        <w:r w:rsidR="000A0CBB">
          <w:rPr>
            <w:lang w:val="en-US"/>
          </w:rPr>
          <w:t>that is then transported into the cell interior</w:t>
        </w:r>
      </w:ins>
      <w:ins w:id="12" w:author="Deepikaa Menon" w:date="2020-08-10T18:55:00Z">
        <w:r w:rsidR="003F022C">
          <w:rPr>
            <w:lang w:val="en-US"/>
          </w:rPr>
          <w:t xml:space="preserve"> </w:t>
        </w:r>
      </w:ins>
      <w:ins w:id="13" w:author="Deepikaa Menon" w:date="2020-08-10T18:56:00Z">
        <w:r w:rsidR="003F022C">
          <w:rPr>
            <w:lang w:val="en-US"/>
          </w:rPr>
          <w:fldChar w:fldCharType="begin" w:fldLock="1"/>
        </w:r>
      </w:ins>
      <w:r w:rsidR="00C50FA8">
        <w:rPr>
          <w:lang w:val="en-US"/>
        </w:rPr>
        <w:instrText>ADDIN CSL_CITATION {"citationItems":[{"id":"ITEM-1","itemData":{"DOI":"10.7554/eLife.03970","ISSN":"2050-084X","abstract":"&lt;p&gt;Several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cells.&lt;/p&gt;","author":[{"dropping-particle":"","family":"Bitsikas","given":"Vassilis","non-dropping-particle":"","parse-names":false,"suffix":""},{"dropping-particle":"","family":"Corrêa","given":"Ivan R","non-dropping-particle":"","parse-names":false,"suffix":""},{"dropping-particle":"","family":"Nichols","given":"Benjamin J","non-dropping-particle":"","parse-names":false,"suffix":""}],"container-title":"eLife","id":"ITEM-1","issued":{"date-parts":[["2014","9","17"]]},"page":"e03970","publisher":"eLife Sciences Publications Limited","title":"Clathrin-independent pathways do not contribute significantly to endocytic flux","type":"article-journal","volume":"3"},"uris":["http://www.mendeley.com/documents/?uuid=2e1a0be5-e9d8-3da5-bd25-550355a02fff"]},{"id":"ITEM-2","itemData":{"ISSN":"0021-9525","PMID":"4348786","abstract":"When the nerves of isolated frog sartorius muscles were stimulated at 10 Hz, synaptic vesicles in the motor nerve terminals became transiently depleted. This depletion apparently resulted from a redistribution rather than disappearance of synaptic vesicle membrane, since the total amount of membrane comprising these nerve terminals remained constant during stimulation. At 1 min of stimulation, the 30% depletion in synaptic vesicle membrane was nearly balanced by an increase in plasma membrane, suggesting that vesicle membrane rapidly moved to the surface as it might if vesicles released their content of transmitter by exocytosis. After 15 min of stimulation, the 60% depletion of synaptic vesicle membrane was largely balanced by the appearance of numerous irregular membrane-walled cisternae inside the terminals, suggesting that vesicle membrane was retrieved from the surface as cisternae. When muscles were rested after 15 min of stimulation, cisternae disappeared and synaptic vesicles reappeared, suggesting that cisternae divided to form new synaptic vesicles so that the original vesicle membrane was now recycled into new synaptic vesicles. When muscles were soaked in horseradish peroxidase (HRP), this tracerfirst entered the cisternae which formed during stimulation and then entered a large proportion of the synaptic vesicles which reappeared during rest, strengthening the idea that synaptic vesicle membrane added to the surface was retrieved as cisternae which subsequently divided to form new vesicles. When muscles containing HRP in synaptic vesicles were washed to remove extracellular HRP and restimulated, HRP disappeared from vesicles without appearing in the new cisternae formed during the second stimulation, confirming that a one-way recycling of synaptic membrane, from the surface through cisternae to new vesicles, was occurring. Coated vesicles apparently represented the actual mechanism for retrieval of synaptic vesicle membrane from the plasma membrane, because during nerve stimulation they proliferated at regions of the nerve terminals covered by Schwann processes, took up peroxidase, and appeared in various stages of coalescence with cisternae. In contrast, synaptic vesicles did not appear to return directly from the surface to form cisternae, and cisternae themselves never appeared directly connected to the surface. Thus, during stimulation the intracellular compartments of this synapse change shape and take up extracellular protein in a man…","author":[{"dropping-particle":"","family":"Heuser","given":"J E","non-dropping-particle":"","parse-names":false,"suffix":""},{"dropping-particle":"","family":"Reese","given":"T S","non-dropping-particle":"","parse-names":false,"suffix":""}],"container-title":"The Journal of cell biology","id":"ITEM-2","issue":"2","issued":{"date-parts":[["1973","5"]]},"page":"315-44","title":"Evidence for recycling of synaptic vesicle membrane during transmitter release at the frog neuromuscular junction.","type":"article-journal","volume":"57"},"uris":["http://www.mendeley.com/documents/?uuid=6df25f6a-5ca1-3119-936b-0d38ee977e9e"]}],"mendeley":{"formattedCitation":"(Bitsikas, Corrêa, and Nichols 2014; Heuser and Reese 1973)","plainTextFormattedCitation":"(Bitsikas, Corrêa, and Nichols 2014; Heuser and Reese 1973)","previouslyFormattedCitation":"(Bitsikas, Corrêa, and Nichols 2014; Heuser and Reese 1973)"},"properties":{"noteIndex":0},"schema":"https://github.com/citation-style-language/schema/raw/master/csl-citation.json"}</w:instrText>
      </w:r>
      <w:r w:rsidR="003F022C">
        <w:rPr>
          <w:lang w:val="en-US"/>
        </w:rPr>
        <w:fldChar w:fldCharType="separate"/>
      </w:r>
      <w:r w:rsidR="003F022C" w:rsidRPr="003F022C">
        <w:rPr>
          <w:noProof/>
          <w:lang w:val="en-US"/>
        </w:rPr>
        <w:t>(Bitsikas, Corrêa, and Nichols 2014; Heuser and Reese 1973)</w:t>
      </w:r>
      <w:ins w:id="14" w:author="Deepikaa Menon" w:date="2020-08-10T18:56:00Z">
        <w:r w:rsidR="003F022C">
          <w:rPr>
            <w:lang w:val="en-US"/>
          </w:rPr>
          <w:fldChar w:fldCharType="end"/>
        </w:r>
      </w:ins>
      <w:ins w:id="15" w:author="Deepikaa Menon" w:date="2020-08-09T19:36:00Z">
        <w:r w:rsidR="000A0CBB">
          <w:rPr>
            <w:lang w:val="en-US"/>
          </w:rPr>
          <w:t xml:space="preserve">. </w:t>
        </w:r>
      </w:ins>
      <w:ins w:id="16" w:author="Deepikaa Menon" w:date="2020-08-09T19:37:00Z">
        <w:r w:rsidR="000A0CBB">
          <w:rPr>
            <w:lang w:val="en-US"/>
          </w:rPr>
          <w:t>Over 50 different proteins are involved in</w:t>
        </w:r>
      </w:ins>
      <w:del w:id="17" w:author="Deepikaa Menon" w:date="2020-08-09T19:33:00Z">
        <w:r w:rsidR="00C743F8" w:rsidDel="00963D60">
          <w:rPr>
            <w:lang w:val="en-US"/>
          </w:rPr>
          <w:delText>involves</w:delText>
        </w:r>
      </w:del>
      <w:del w:id="18" w:author="Deepikaa Menon" w:date="2020-08-09T19:36:00Z">
        <w:r w:rsidR="00C743F8" w:rsidDel="000A0CBB">
          <w:rPr>
            <w:lang w:val="en-US"/>
          </w:rPr>
          <w:delText xml:space="preserve"> the</w:delText>
        </w:r>
      </w:del>
      <w:r w:rsidR="00C743F8">
        <w:rPr>
          <w:lang w:val="en-US"/>
        </w:rPr>
        <w:t xml:space="preserve"> reshaping </w:t>
      </w:r>
      <w:r w:rsidRPr="00985115">
        <w:rPr>
          <w:lang w:val="en-US"/>
        </w:rPr>
        <w:t xml:space="preserve">a flat plasma </w:t>
      </w:r>
      <w:ins w:id="19" w:author="Deepikaa Menon" w:date="2020-08-09T19:51:00Z">
        <w:r w:rsidR="00851777">
          <w:rPr>
            <w:lang w:val="en-US"/>
          </w:rPr>
          <w:t xml:space="preserve">membrane </w:t>
        </w:r>
      </w:ins>
      <w:r w:rsidRPr="00985115">
        <w:rPr>
          <w:lang w:val="en-US"/>
        </w:rPr>
        <w:t>into a</w:t>
      </w:r>
      <w:ins w:id="20" w:author="Deepikaa Menon" w:date="2020-08-09T19:37:00Z">
        <w:r w:rsidR="000A0CBB">
          <w:rPr>
            <w:lang w:val="en-US"/>
          </w:rPr>
          <w:t>n</w:t>
        </w:r>
      </w:ins>
      <w:ins w:id="21" w:author="Deepikaa Menon" w:date="2020-08-09T19:38:00Z">
        <w:r w:rsidR="000A0CBB">
          <w:rPr>
            <w:lang w:val="en-US"/>
          </w:rPr>
          <w:t xml:space="preserve"> i</w:t>
        </w:r>
      </w:ins>
      <w:del w:id="22" w:author="Deepikaa Menon" w:date="2020-08-09T19:37:00Z">
        <w:r w:rsidRPr="00985115" w:rsidDel="000A0CBB">
          <w:rPr>
            <w:lang w:val="en-US"/>
          </w:rPr>
          <w:delText xml:space="preserve"> </w:delText>
        </w:r>
      </w:del>
      <w:commentRangeStart w:id="23"/>
      <w:ins w:id="24" w:author="Marko Kaksonen" w:date="2020-08-03T15:45:00Z">
        <w:del w:id="25" w:author="Deepikaa Menon" w:date="2020-08-09T19:37:00Z">
          <w:r w:rsidR="00CF3972" w:rsidDel="000A0CBB">
            <w:rPr>
              <w:lang w:val="en-US"/>
            </w:rPr>
            <w:delText>(</w:delText>
          </w:r>
        </w:del>
      </w:ins>
      <w:del w:id="26" w:author="Deepikaa Menon" w:date="2020-08-09T19:37:00Z">
        <w:r w:rsidRPr="00985115" w:rsidDel="000A0CBB">
          <w:rPr>
            <w:lang w:val="en-US"/>
          </w:rPr>
          <w:delText>tubular</w:delText>
        </w:r>
      </w:del>
      <w:ins w:id="27" w:author="Marko Kaksonen" w:date="2020-08-03T15:45:00Z">
        <w:del w:id="28" w:author="Deepikaa Menon" w:date="2020-08-09T19:37:00Z">
          <w:r w:rsidR="00CF3972" w:rsidDel="000A0CBB">
            <w:rPr>
              <w:lang w:val="en-US"/>
            </w:rPr>
            <w:delText>)</w:delText>
          </w:r>
        </w:del>
      </w:ins>
      <w:commentRangeEnd w:id="23"/>
      <w:ins w:id="29" w:author="Marko Kaksonen" w:date="2020-08-03T15:46:00Z">
        <w:del w:id="30" w:author="Deepikaa Menon" w:date="2020-08-09T19:37:00Z">
          <w:r w:rsidR="00C36AF4" w:rsidDel="000A0CBB">
            <w:rPr>
              <w:rStyle w:val="CommentReference"/>
            </w:rPr>
            <w:commentReference w:id="23"/>
          </w:r>
        </w:del>
      </w:ins>
      <w:del w:id="31" w:author="Deepikaa Menon" w:date="2020-08-09T19:37:00Z">
        <w:r w:rsidRPr="00985115" w:rsidDel="000A0CBB">
          <w:rPr>
            <w:lang w:val="en-US"/>
          </w:rPr>
          <w:delText xml:space="preserve"> i</w:delText>
        </w:r>
      </w:del>
      <w:r w:rsidRPr="00985115">
        <w:rPr>
          <w:lang w:val="en-US"/>
        </w:rPr>
        <w:t>nvagination that eventually forms a vesicle</w:t>
      </w:r>
      <w:ins w:id="32" w:author="Deepikaa Menon" w:date="2020-08-10T19:07:00Z">
        <w:r w:rsidR="00C50FA8">
          <w:rPr>
            <w:lang w:val="en-US"/>
          </w:rPr>
          <w:t xml:space="preserve"> </w:t>
        </w:r>
        <w:r w:rsidR="00C50FA8">
          <w:rPr>
            <w:lang w:val="en-US"/>
          </w:rPr>
          <w:fldChar w:fldCharType="begin" w:fldLock="1"/>
        </w:r>
      </w:ins>
      <w:r w:rsidR="00C50FA8">
        <w:rPr>
          <w:lang w:val="en-US"/>
        </w:rPr>
        <w:instrText>ADDIN CSL_CITATION {"citationItems":[{"id":"ITEM-1","itemData":{"DOI":"10.1038/nrm.2017.132","ISSN":"1471-0072","abstract":"Clathrin-mediated endocytosis is the main mechanism for internalization of cell-surface molecules and surface-bound cargoes. Although the machineries that drive the formation of endocytic vesicle are intricate, an understanding of endocytosis is being unravelled at the molecular level.","author":[{"dropping-particle":"","family":"Kaksonen","given":"Marko","non-dropping-particle":"","parse-names":false,"suffix":""},{"dropping-particle":"","family":"Roux","given":"Aurélien","non-dropping-particle":"","parse-names":false,"suffix":""}],"container-title":"Nature Reviews Molecular Cell Biology","id":"ITEM-1","issue":"5","issued":{"date-parts":[["2018","2","7"]]},"page":"313-326","publisher":"Nature Publishing Group","title":"Mechanisms of clathrin-mediated endocytosis","type":"article-journal","volume":"19"},"uris":["http://www.mendeley.com/documents/?uuid=720f33c6-d334-3030-814d-83041c33ba76"]}],"mendeley":{"formattedCitation":"(Kaksonen and Roux 2018)","plainTextFormattedCitation":"(Kaksonen and Roux 2018)"},"properties":{"noteIndex":0},"schema":"https://github.com/citation-style-language/schema/raw/master/csl-citation.json"}</w:instrText>
      </w:r>
      <w:r w:rsidR="00C50FA8">
        <w:rPr>
          <w:lang w:val="en-US"/>
        </w:rPr>
        <w:fldChar w:fldCharType="separate"/>
      </w:r>
      <w:r w:rsidR="00C50FA8" w:rsidRPr="00C50FA8">
        <w:rPr>
          <w:noProof/>
          <w:lang w:val="en-US"/>
        </w:rPr>
        <w:t>(Kaksonen and Roux 2018)</w:t>
      </w:r>
      <w:ins w:id="33" w:author="Deepikaa Menon" w:date="2020-08-10T19:07:00Z">
        <w:r w:rsidR="00C50FA8">
          <w:rPr>
            <w:lang w:val="en-US"/>
          </w:rPr>
          <w:fldChar w:fldCharType="end"/>
        </w:r>
      </w:ins>
      <w:r w:rsidRPr="00985115">
        <w:rPr>
          <w:lang w:val="en-US"/>
        </w:rPr>
        <w:t xml:space="preserve">. </w:t>
      </w:r>
      <w:r w:rsidRPr="00236C39">
        <w:rPr>
          <w:lang w:val="en-US"/>
        </w:rPr>
        <w:t xml:space="preserve">Forces that drive the transition from invagination to spherical vesicle in mammalian cells are provided by </w:t>
      </w:r>
      <w:del w:id="34" w:author="Deepikaa Menon" w:date="2020-08-09T19:46:00Z">
        <w:r w:rsidRPr="00236C39" w:rsidDel="00036E6F">
          <w:rPr>
            <w:lang w:val="en-US"/>
          </w:rPr>
          <w:delText>con</w:delText>
        </w:r>
        <w:r w:rsidR="00015E4B" w:rsidDel="00036E6F">
          <w:rPr>
            <w:lang w:val="en-US"/>
          </w:rPr>
          <w:delText>formation changes</w:delText>
        </w:r>
        <w:r w:rsidR="00CF1779" w:rsidDel="00036E6F">
          <w:rPr>
            <w:lang w:val="en-US"/>
          </w:rPr>
          <w:delText xml:space="preserve"> </w:delText>
        </w:r>
        <w:r w:rsidR="00CF1779" w:rsidDel="005C5F84">
          <w:rPr>
            <w:lang w:val="en-US"/>
          </w:rPr>
          <w:delText xml:space="preserve">   </w:delText>
        </w:r>
        <w:r w:rsidRPr="00236C39" w:rsidDel="005C5F84">
          <w:rPr>
            <w:lang w:val="en-US"/>
          </w:rPr>
          <w:delText xml:space="preserve"> </w:delText>
        </w:r>
        <w:r w:rsidRPr="00236C39" w:rsidDel="00036E6F">
          <w:rPr>
            <w:lang w:val="en-US"/>
          </w:rPr>
          <w:delText xml:space="preserve">of </w:delText>
        </w:r>
      </w:del>
      <w:r w:rsidRPr="00236C39">
        <w:rPr>
          <w:lang w:val="en-US"/>
        </w:rPr>
        <w:t xml:space="preserve">the </w:t>
      </w:r>
      <w:commentRangeStart w:id="35"/>
      <w:r w:rsidRPr="00236C39">
        <w:rPr>
          <w:lang w:val="en-US"/>
        </w:rPr>
        <w:t>GTPase Dynamin</w:t>
      </w:r>
      <w:commentRangeEnd w:id="35"/>
      <w:r w:rsidR="003E0045">
        <w:rPr>
          <w:rStyle w:val="CommentReference"/>
        </w:rPr>
        <w:commentReference w:id="35"/>
      </w:r>
      <w:r w:rsidRPr="00236C39">
        <w:rPr>
          <w:lang w:val="en-US"/>
        </w:rPr>
        <w:t xml:space="preserve">. Dynamin is now known to </w:t>
      </w:r>
      <w:ins w:id="36" w:author="Deepikaa Menon" w:date="2020-08-09T19:42:00Z">
        <w:r w:rsidR="00F5560A">
          <w:rPr>
            <w:lang w:val="en-US"/>
          </w:rPr>
          <w:t xml:space="preserve">interact via its proline-rich-domains </w:t>
        </w:r>
      </w:ins>
      <w:del w:id="37" w:author="Deepikaa Menon" w:date="2020-08-09T19:42:00Z">
        <w:r w:rsidRPr="00236C39" w:rsidDel="00F5560A">
          <w:rPr>
            <w:lang w:val="en-US"/>
          </w:rPr>
          <w:delText xml:space="preserve">act in </w:delText>
        </w:r>
        <w:commentRangeStart w:id="38"/>
        <w:r w:rsidRPr="00236C39" w:rsidDel="00F5560A">
          <w:rPr>
            <w:lang w:val="en-US"/>
          </w:rPr>
          <w:delText>concert</w:delText>
        </w:r>
        <w:commentRangeEnd w:id="38"/>
        <w:r w:rsidR="001525D3" w:rsidDel="00F5560A">
          <w:rPr>
            <w:rStyle w:val="CommentReference"/>
          </w:rPr>
          <w:commentReference w:id="38"/>
        </w:r>
        <w:r w:rsidRPr="00236C39" w:rsidDel="00F5560A">
          <w:rPr>
            <w:lang w:val="en-US"/>
          </w:rPr>
          <w:delText xml:space="preserve"> </w:delText>
        </w:r>
      </w:del>
      <w:r w:rsidRPr="00236C39">
        <w:rPr>
          <w:lang w:val="en-US"/>
        </w:rPr>
        <w:t xml:space="preserve">with </w:t>
      </w:r>
      <w:ins w:id="39" w:author="Deepikaa Menon" w:date="2020-08-09T19:42:00Z">
        <w:r w:rsidR="00F5560A">
          <w:rPr>
            <w:lang w:val="en-US"/>
          </w:rPr>
          <w:t>SH3 domains of</w:t>
        </w:r>
      </w:ins>
      <w:del w:id="40" w:author="Deepikaa Menon" w:date="2020-08-09T19:42:00Z">
        <w:r w:rsidRPr="00236C39" w:rsidDel="00F5560A">
          <w:rPr>
            <w:lang w:val="en-US"/>
          </w:rPr>
          <w:delText>the</w:delText>
        </w:r>
      </w:del>
      <w:r w:rsidRPr="00236C39">
        <w:rPr>
          <w:lang w:val="en-US"/>
        </w:rPr>
        <w:t xml:space="preserve"> crescent-shaped N-BAR proteins</w:t>
      </w:r>
      <w:ins w:id="41" w:author="Deepikaa Menon" w:date="2020-08-09T19:42:00Z">
        <w:r w:rsidR="00F5560A">
          <w:rPr>
            <w:lang w:val="en-US"/>
          </w:rPr>
          <w:t xml:space="preserve"> like</w:t>
        </w:r>
      </w:ins>
      <w:r w:rsidRPr="00236C39">
        <w:rPr>
          <w:lang w:val="en-US"/>
        </w:rPr>
        <w:t xml:space="preserve"> Endophilin and </w:t>
      </w:r>
      <w:del w:id="42" w:author="Marko Kaksonen" w:date="2020-08-03T15:49:00Z">
        <w:r w:rsidRPr="00236C39" w:rsidDel="00924C59">
          <w:rPr>
            <w:lang w:val="en-US"/>
          </w:rPr>
          <w:delText xml:space="preserve">Amphyphysin </w:delText>
        </w:r>
      </w:del>
      <w:proofErr w:type="spellStart"/>
      <w:ins w:id="43" w:author="Marko Kaksonen" w:date="2020-08-03T15:49:00Z">
        <w:r w:rsidR="00924C59" w:rsidRPr="00236C39">
          <w:rPr>
            <w:lang w:val="en-US"/>
          </w:rPr>
          <w:t>Amph</w:t>
        </w:r>
        <w:r w:rsidR="00924C59">
          <w:rPr>
            <w:lang w:val="en-US"/>
          </w:rPr>
          <w:t>i</w:t>
        </w:r>
        <w:r w:rsidR="00924C59" w:rsidRPr="00236C39">
          <w:rPr>
            <w:lang w:val="en-US"/>
          </w:rPr>
          <w:t>physin</w:t>
        </w:r>
        <w:bookmarkStart w:id="44" w:name="_GoBack"/>
        <w:bookmarkEnd w:id="44"/>
        <w:proofErr w:type="spellEnd"/>
        <w:del w:id="45" w:author="Deepikaa Menon" w:date="2020-08-10T19:07:00Z">
          <w:r w:rsidR="00924C59" w:rsidRPr="00236C39" w:rsidDel="00C50FA8">
            <w:rPr>
              <w:lang w:val="en-US"/>
            </w:rPr>
            <w:delText xml:space="preserve"> </w:delText>
          </w:r>
        </w:del>
      </w:ins>
      <w:del w:id="46" w:author="Deepikaa Menon" w:date="2020-08-10T18:43:00Z">
        <w:r w:rsidRPr="00236C39" w:rsidDel="00143F97">
          <w:rPr>
            <w:lang w:val="en-US"/>
          </w:rPr>
          <w:delText>(</w:delText>
        </w:r>
      </w:del>
      <w:del w:id="47" w:author="Deepikaa Menon" w:date="2020-08-10T18:41:00Z">
        <w:r w:rsidRPr="00236C39" w:rsidDel="00143F97">
          <w:rPr>
            <w:lang w:val="en-US"/>
          </w:rPr>
          <w:delText xml:space="preserve">ref. Dynamin </w:delText>
        </w:r>
      </w:del>
      <w:del w:id="48" w:author="Deepikaa Menon" w:date="2020-08-10T18:42:00Z">
        <w:r w:rsidRPr="00236C39" w:rsidDel="00143F97">
          <w:rPr>
            <w:lang w:val="en-US"/>
          </w:rPr>
          <w:delText>papers</w:delText>
        </w:r>
      </w:del>
      <w:del w:id="49" w:author="Deepikaa Menon" w:date="2020-08-10T19:07:00Z">
        <w:r w:rsidRPr="00236C39" w:rsidDel="00C50FA8">
          <w:rPr>
            <w:lang w:val="en-US"/>
          </w:rPr>
          <w:delText>)</w:delText>
        </w:r>
      </w:del>
      <w:r w:rsidRPr="00236C39">
        <w:rPr>
          <w:lang w:val="en-US"/>
        </w:rPr>
        <w:t>.</w:t>
      </w:r>
      <w:ins w:id="50" w:author="Deepikaa Menon" w:date="2020-08-09T19:46:00Z">
        <w:r w:rsidR="00036E6F">
          <w:rPr>
            <w:lang w:val="en-US"/>
          </w:rPr>
          <w:t xml:space="preserve"> C</w:t>
        </w:r>
        <w:r w:rsidR="00036E6F" w:rsidRPr="00236C39">
          <w:rPr>
            <w:lang w:val="en-US"/>
          </w:rPr>
          <w:t>on</w:t>
        </w:r>
        <w:r w:rsidR="00036E6F">
          <w:rPr>
            <w:lang w:val="en-US"/>
          </w:rPr>
          <w:t xml:space="preserve">formation changes </w:t>
        </w:r>
      </w:ins>
      <w:ins w:id="51" w:author="Deepikaa Menon" w:date="2020-08-09T19:47:00Z">
        <w:r w:rsidR="00036E6F">
          <w:rPr>
            <w:lang w:val="en-US"/>
          </w:rPr>
          <w:t xml:space="preserve">of Dynamin </w:t>
        </w:r>
      </w:ins>
      <w:ins w:id="52" w:author="Deepikaa Menon" w:date="2020-08-09T19:54:00Z">
        <w:r w:rsidR="00353977">
          <w:rPr>
            <w:lang w:val="en-US"/>
          </w:rPr>
          <w:t>molecules recruited to an</w:t>
        </w:r>
      </w:ins>
      <w:ins w:id="53" w:author="Deepikaa Menon" w:date="2020-08-09T19:47:00Z">
        <w:r w:rsidR="00036E6F">
          <w:rPr>
            <w:lang w:val="en-US"/>
          </w:rPr>
          <w:t xml:space="preserve"> N-BAR scaffold cause </w:t>
        </w:r>
      </w:ins>
      <w:ins w:id="54" w:author="Deepikaa Menon" w:date="2020-08-09T19:50:00Z">
        <w:r w:rsidR="00851777">
          <w:rPr>
            <w:lang w:val="en-US"/>
          </w:rPr>
          <w:t xml:space="preserve">constriction of </w:t>
        </w:r>
      </w:ins>
      <w:ins w:id="55" w:author="Deepikaa Menon" w:date="2020-08-09T19:51:00Z">
        <w:r w:rsidR="00851777">
          <w:rPr>
            <w:lang w:val="en-US"/>
          </w:rPr>
          <w:t>the unde</w:t>
        </w:r>
      </w:ins>
      <w:ins w:id="56" w:author="Deepikaa Menon" w:date="2020-08-09T19:52:00Z">
        <w:r w:rsidR="00851777">
          <w:rPr>
            <w:lang w:val="en-US"/>
          </w:rPr>
          <w:t xml:space="preserve">rlying </w:t>
        </w:r>
      </w:ins>
      <w:ins w:id="57" w:author="Deepikaa Menon" w:date="2020-08-09T19:51:00Z">
        <w:r w:rsidR="00851777">
          <w:rPr>
            <w:lang w:val="en-US"/>
          </w:rPr>
          <w:t xml:space="preserve">invaginated membrane, resulting in </w:t>
        </w:r>
      </w:ins>
      <w:ins w:id="58" w:author="Deepikaa Menon" w:date="2020-08-09T19:47:00Z">
        <w:r w:rsidR="00036E6F">
          <w:rPr>
            <w:lang w:val="en-US"/>
          </w:rPr>
          <w:t xml:space="preserve">vesicle </w:t>
        </w:r>
      </w:ins>
      <w:ins w:id="59" w:author="Deepikaa Menon" w:date="2020-08-09T19:54:00Z">
        <w:r w:rsidR="00621D01">
          <w:rPr>
            <w:lang w:val="en-US"/>
          </w:rPr>
          <w:t>formation</w:t>
        </w:r>
      </w:ins>
      <w:ins w:id="60" w:author="Deepikaa Menon" w:date="2020-08-09T19:47:00Z">
        <w:r w:rsidR="00036E6F">
          <w:rPr>
            <w:lang w:val="en-US"/>
          </w:rPr>
          <w:t>.</w:t>
        </w:r>
      </w:ins>
      <w:r w:rsidR="00C743F8" w:rsidRPr="00C743F8">
        <w:rPr>
          <w:lang w:val="en-US"/>
        </w:rPr>
        <w:t xml:space="preserve"> </w:t>
      </w:r>
    </w:p>
    <w:p w14:paraId="599BF7E0" w14:textId="77777777" w:rsidR="000C4A73" w:rsidRDefault="000C4A73" w:rsidP="00985115">
      <w:pPr>
        <w:rPr>
          <w:ins w:id="61" w:author="Deepikaa Menon" w:date="2020-08-09T19:53:00Z"/>
          <w:lang w:val="en-US"/>
        </w:rPr>
      </w:pPr>
    </w:p>
    <w:p w14:paraId="08FA3BA6" w14:textId="23C2663A" w:rsidR="00C50D0E" w:rsidRDefault="00F5560A" w:rsidP="00985115">
      <w:pPr>
        <w:rPr>
          <w:ins w:id="62" w:author="Deepikaa Menon" w:date="2020-08-09T20:18:00Z"/>
          <w:lang w:val="en-US"/>
        </w:rPr>
      </w:pPr>
      <w:ins w:id="63" w:author="Deepikaa Menon" w:date="2020-08-09T19:42:00Z">
        <w:r>
          <w:rPr>
            <w:lang w:val="en-US"/>
          </w:rPr>
          <w:t xml:space="preserve">In yeast, </w:t>
        </w:r>
      </w:ins>
      <w:ins w:id="64" w:author="Deepikaa Menon" w:date="2020-08-09T19:43:00Z">
        <w:r>
          <w:rPr>
            <w:lang w:val="en-US"/>
          </w:rPr>
          <w:t xml:space="preserve">CME is the only pathway for uptake of cargo, and comprises of </w:t>
        </w:r>
      </w:ins>
      <w:ins w:id="65" w:author="Deepikaa Menon" w:date="2020-08-09T19:52:00Z">
        <w:r w:rsidR="000C4A73">
          <w:rPr>
            <w:lang w:val="en-US"/>
          </w:rPr>
          <w:t>a</w:t>
        </w:r>
      </w:ins>
      <w:ins w:id="66" w:author="Deepikaa Menon" w:date="2020-08-09T19:43:00Z">
        <w:r>
          <w:rPr>
            <w:lang w:val="en-US"/>
          </w:rPr>
          <w:t xml:space="preserve"> similar process as in mammalian cells. M</w:t>
        </w:r>
      </w:ins>
      <w:ins w:id="67" w:author="Deepikaa Menon" w:date="2020-08-09T19:45:00Z">
        <w:r w:rsidR="009873F1">
          <w:rPr>
            <w:lang w:val="en-US"/>
          </w:rPr>
          <w:t>ost</w:t>
        </w:r>
      </w:ins>
      <w:ins w:id="68" w:author="Deepikaa Menon" w:date="2020-08-09T19:43:00Z">
        <w:r>
          <w:rPr>
            <w:lang w:val="en-US"/>
          </w:rPr>
          <w:t xml:space="preserve"> mammalian </w:t>
        </w:r>
      </w:ins>
      <w:ins w:id="69" w:author="Deepikaa Menon" w:date="2020-08-09T19:44:00Z">
        <w:r>
          <w:rPr>
            <w:lang w:val="en-US"/>
          </w:rPr>
          <w:t>CME proteins have homologues in yeast</w:t>
        </w:r>
      </w:ins>
      <w:ins w:id="70" w:author="Deepikaa Menon" w:date="2020-08-09T19:54:00Z">
        <w:r w:rsidR="00F408A8">
          <w:rPr>
            <w:lang w:val="en-US"/>
          </w:rPr>
          <w:t>:</w:t>
        </w:r>
      </w:ins>
      <w:ins w:id="71" w:author="Deepikaa Menon" w:date="2020-08-09T19:44:00Z">
        <w:r>
          <w:rPr>
            <w:lang w:val="en-US"/>
          </w:rPr>
          <w:t xml:space="preserve"> th</w:t>
        </w:r>
      </w:ins>
      <w:ins w:id="72" w:author="Deepikaa Menon" w:date="2020-08-09T19:45:00Z">
        <w:r w:rsidR="009873F1">
          <w:rPr>
            <w:lang w:val="en-US"/>
          </w:rPr>
          <w:t>ese proteins</w:t>
        </w:r>
      </w:ins>
      <w:ins w:id="73" w:author="Deepikaa Menon" w:date="2020-08-09T19:44:00Z">
        <w:r>
          <w:rPr>
            <w:lang w:val="en-US"/>
          </w:rPr>
          <w:t xml:space="preserve"> drive the establishment of endocytic sites, </w:t>
        </w:r>
      </w:ins>
      <w:ins w:id="74" w:author="Deepikaa Menon" w:date="2020-08-09T19:55:00Z">
        <w:r w:rsidR="00F408A8">
          <w:rPr>
            <w:lang w:val="en-US"/>
          </w:rPr>
          <w:t xml:space="preserve">form the mechanical link between membrane and actin proteins, </w:t>
        </w:r>
      </w:ins>
      <w:ins w:id="75" w:author="Deepikaa Menon" w:date="2020-08-09T19:54:00Z">
        <w:r w:rsidR="00F408A8">
          <w:rPr>
            <w:lang w:val="en-US"/>
          </w:rPr>
          <w:t xml:space="preserve">Actin </w:t>
        </w:r>
      </w:ins>
      <w:ins w:id="76" w:author="Deepikaa Menon" w:date="2020-08-09T19:55:00Z">
        <w:r w:rsidR="00F408A8">
          <w:rPr>
            <w:lang w:val="en-US"/>
          </w:rPr>
          <w:t xml:space="preserve">nucleation and polymerization </w:t>
        </w:r>
      </w:ins>
      <w:ins w:id="77" w:author="Deepikaa Menon" w:date="2020-08-09T19:56:00Z">
        <w:r w:rsidR="00F408A8">
          <w:rPr>
            <w:lang w:val="en-US"/>
          </w:rPr>
          <w:t xml:space="preserve">then </w:t>
        </w:r>
      </w:ins>
      <w:ins w:id="78" w:author="Deepikaa Menon" w:date="2020-08-09T19:55:00Z">
        <w:r w:rsidR="00F408A8">
          <w:rPr>
            <w:lang w:val="en-US"/>
          </w:rPr>
          <w:t xml:space="preserve">drives the </w:t>
        </w:r>
      </w:ins>
      <w:ins w:id="79" w:author="Deepikaa Menon" w:date="2020-08-09T19:54:00Z">
        <w:r w:rsidR="00F408A8">
          <w:rPr>
            <w:lang w:val="en-US"/>
          </w:rPr>
          <w:t>formation</w:t>
        </w:r>
      </w:ins>
      <w:ins w:id="80" w:author="Deepikaa Menon" w:date="2020-08-09T19:44:00Z">
        <w:r>
          <w:rPr>
            <w:lang w:val="en-US"/>
          </w:rPr>
          <w:t xml:space="preserve"> tubular invagination</w:t>
        </w:r>
      </w:ins>
      <w:ins w:id="81" w:author="Deepikaa Menon" w:date="2020-08-09T19:45:00Z">
        <w:r w:rsidR="009873F1">
          <w:rPr>
            <w:lang w:val="en-US"/>
          </w:rPr>
          <w:t>s</w:t>
        </w:r>
      </w:ins>
      <w:ins w:id="82" w:author="Deepikaa Menon" w:date="2020-08-09T19:44:00Z">
        <w:r>
          <w:rPr>
            <w:lang w:val="en-US"/>
          </w:rPr>
          <w:t>, and eventually cargo-filled vesicle</w:t>
        </w:r>
      </w:ins>
      <w:ins w:id="83" w:author="Deepikaa Menon" w:date="2020-08-09T19:45:00Z">
        <w:r w:rsidR="009873F1">
          <w:rPr>
            <w:lang w:val="en-US"/>
          </w:rPr>
          <w:t>s</w:t>
        </w:r>
      </w:ins>
      <w:ins w:id="84" w:author="Deepikaa Menon" w:date="2020-08-09T19:44:00Z">
        <w:r>
          <w:rPr>
            <w:lang w:val="en-US"/>
          </w:rPr>
          <w:t xml:space="preserve"> </w:t>
        </w:r>
      </w:ins>
      <w:ins w:id="85" w:author="Deepikaa Menon" w:date="2020-08-09T19:55:00Z">
        <w:r w:rsidR="00F408A8">
          <w:rPr>
            <w:lang w:val="en-US"/>
          </w:rPr>
          <w:t xml:space="preserve">are formed </w:t>
        </w:r>
      </w:ins>
      <w:ins w:id="86" w:author="Deepikaa Menon" w:date="2020-08-09T19:44:00Z">
        <w:r>
          <w:rPr>
            <w:lang w:val="en-US"/>
          </w:rPr>
          <w:t xml:space="preserve">(Marko </w:t>
        </w:r>
        <w:proofErr w:type="spellStart"/>
        <w:r>
          <w:rPr>
            <w:lang w:val="en-US"/>
          </w:rPr>
          <w:t>Aurelieven</w:t>
        </w:r>
        <w:proofErr w:type="spellEnd"/>
        <w:r>
          <w:rPr>
            <w:lang w:val="en-US"/>
          </w:rPr>
          <w:t xml:space="preserve"> review).</w:t>
        </w:r>
      </w:ins>
      <w:ins w:id="87" w:author="Deepikaa Menon" w:date="2020-08-09T19:42:00Z">
        <w:r>
          <w:rPr>
            <w:lang w:val="en-US"/>
          </w:rPr>
          <w:t xml:space="preserve"> </w:t>
        </w:r>
      </w:ins>
      <w:ins w:id="88" w:author="Deepikaa Menon" w:date="2020-08-09T19:56:00Z">
        <w:r w:rsidR="00A230E2">
          <w:rPr>
            <w:lang w:val="en-US"/>
          </w:rPr>
          <w:t>The role of Dynamin in this process has been debated:  y</w:t>
        </w:r>
      </w:ins>
      <w:del w:id="89" w:author="Deepikaa Menon" w:date="2020-08-09T19:56:00Z">
        <w:r w:rsidR="00C743F8" w:rsidDel="00A230E2">
          <w:rPr>
            <w:lang w:val="en-US"/>
          </w:rPr>
          <w:delText>Y</w:delText>
        </w:r>
      </w:del>
      <w:r w:rsidR="00C743F8">
        <w:rPr>
          <w:lang w:val="en-US"/>
        </w:rPr>
        <w:t xml:space="preserve">east dynamin </w:t>
      </w:r>
      <w:commentRangeStart w:id="90"/>
      <w:r w:rsidR="00C743F8">
        <w:rPr>
          <w:lang w:val="en-US"/>
        </w:rPr>
        <w:t xml:space="preserve">Vps1 </w:t>
      </w:r>
      <w:commentRangeEnd w:id="90"/>
      <w:r w:rsidR="0031723D">
        <w:rPr>
          <w:rStyle w:val="CommentReference"/>
        </w:rPr>
        <w:commentReference w:id="90"/>
      </w:r>
      <w:r w:rsidR="00C743F8">
        <w:rPr>
          <w:lang w:val="en-US"/>
        </w:rPr>
        <w:t>has</w:t>
      </w:r>
      <w:ins w:id="91" w:author="Deepikaa Menon" w:date="2020-08-09T19:56:00Z">
        <w:r w:rsidR="00F8692E">
          <w:rPr>
            <w:lang w:val="en-US"/>
          </w:rPr>
          <w:t xml:space="preserve"> a</w:t>
        </w:r>
      </w:ins>
      <w:ins w:id="92" w:author="Deepikaa Menon" w:date="2020-08-09T20:04:00Z">
        <w:r w:rsidR="00272FBB">
          <w:rPr>
            <w:lang w:val="en-US"/>
          </w:rPr>
          <w:t xml:space="preserve"> major</w:t>
        </w:r>
      </w:ins>
      <w:ins w:id="93" w:author="Deepikaa Menon" w:date="2020-08-09T19:56:00Z">
        <w:r w:rsidR="00F8692E">
          <w:rPr>
            <w:lang w:val="en-US"/>
          </w:rPr>
          <w:t xml:space="preserve"> role</w:t>
        </w:r>
      </w:ins>
      <w:ins w:id="94" w:author="Deepikaa Menon" w:date="2020-08-09T20:03:00Z">
        <w:r w:rsidR="005B6FF9">
          <w:rPr>
            <w:lang w:val="en-US"/>
          </w:rPr>
          <w:t xml:space="preserve"> the </w:t>
        </w:r>
        <w:proofErr w:type="spellStart"/>
        <w:r w:rsidR="005B6FF9">
          <w:rPr>
            <w:lang w:val="en-US"/>
          </w:rPr>
          <w:t>golgi</w:t>
        </w:r>
        <w:proofErr w:type="spellEnd"/>
        <w:r w:rsidR="005B6FF9">
          <w:rPr>
            <w:lang w:val="en-US"/>
          </w:rPr>
          <w:t xml:space="preserve"> trafficking pathway, and</w:t>
        </w:r>
      </w:ins>
      <w:r w:rsidR="00C743F8">
        <w:rPr>
          <w:lang w:val="en-US"/>
        </w:rPr>
        <w:t xml:space="preserve"> been proposed to interact with endocytic proteins</w:t>
      </w:r>
      <w:del w:id="95" w:author="Deepikaa Menon" w:date="2020-08-09T20:04:00Z">
        <w:r w:rsidR="00C743F8" w:rsidDel="00E17D01">
          <w:rPr>
            <w:lang w:val="en-US"/>
          </w:rPr>
          <w:delText>, although</w:delText>
        </w:r>
      </w:del>
      <w:del w:id="96" w:author="Deepikaa Menon" w:date="2020-08-09T20:03:00Z">
        <w:r w:rsidR="00C743F8" w:rsidDel="00272FBB">
          <w:rPr>
            <w:lang w:val="en-US"/>
          </w:rPr>
          <w:delText xml:space="preserve"> the</w:delText>
        </w:r>
      </w:del>
      <w:del w:id="97" w:author="Deepikaa Menon" w:date="2020-08-09T20:04:00Z">
        <w:r w:rsidR="00C743F8" w:rsidDel="00E17D01">
          <w:rPr>
            <w:lang w:val="en-US"/>
          </w:rPr>
          <w:delText xml:space="preserve"> its</w:delText>
        </w:r>
      </w:del>
      <w:ins w:id="98" w:author="Deepikaa Menon" w:date="2020-08-09T20:04:00Z">
        <w:r w:rsidR="00E17D01">
          <w:rPr>
            <w:lang w:val="en-US"/>
          </w:rPr>
          <w:t>.</w:t>
        </w:r>
      </w:ins>
      <w:ins w:id="99" w:author="Deepikaa Menon" w:date="2020-08-09T20:05:00Z">
        <w:r w:rsidR="00C50F8B">
          <w:rPr>
            <w:lang w:val="en-US"/>
          </w:rPr>
          <w:t xml:space="preserve"> Its importance in CME vesicle</w:t>
        </w:r>
      </w:ins>
      <w:del w:id="100" w:author="Deepikaa Menon" w:date="2020-08-09T20:05:00Z">
        <w:r w:rsidR="00C743F8" w:rsidDel="00C50F8B">
          <w:rPr>
            <w:lang w:val="en-US"/>
          </w:rPr>
          <w:delText xml:space="preserve"> role in the</w:delText>
        </w:r>
      </w:del>
      <w:r w:rsidR="00C743F8">
        <w:rPr>
          <w:lang w:val="en-US"/>
        </w:rPr>
        <w:t xml:space="preserve"> scission</w:t>
      </w:r>
      <w:del w:id="101" w:author="Deepikaa Menon" w:date="2020-08-09T20:05:00Z">
        <w:r w:rsidR="00C743F8" w:rsidDel="00C50F8B">
          <w:rPr>
            <w:lang w:val="en-US"/>
          </w:rPr>
          <w:delText xml:space="preserve"> process</w:delText>
        </w:r>
      </w:del>
      <w:r w:rsidR="00C743F8">
        <w:rPr>
          <w:lang w:val="en-US"/>
        </w:rPr>
        <w:t xml:space="preserve"> is </w:t>
      </w:r>
      <w:ins w:id="102" w:author="Deepikaa Menon" w:date="2020-08-09T20:05:00Z">
        <w:r w:rsidR="00C50F8B">
          <w:rPr>
            <w:lang w:val="en-US"/>
          </w:rPr>
          <w:t xml:space="preserve">however, </w:t>
        </w:r>
      </w:ins>
      <w:r w:rsidR="00C743F8">
        <w:rPr>
          <w:lang w:val="en-US"/>
        </w:rPr>
        <w:t xml:space="preserve">still debated (references). </w:t>
      </w:r>
      <w:r w:rsidR="00985115" w:rsidRPr="00236C39">
        <w:rPr>
          <w:lang w:val="en-US"/>
        </w:rPr>
        <w:t xml:space="preserve">In yeast cells, what causes membrane scission is </w:t>
      </w:r>
      <w:r w:rsidR="00C743F8">
        <w:rPr>
          <w:lang w:val="en-US"/>
        </w:rPr>
        <w:t xml:space="preserve">thus </w:t>
      </w:r>
      <w:r w:rsidR="00985115" w:rsidRPr="00236C39">
        <w:rPr>
          <w:lang w:val="en-US"/>
        </w:rPr>
        <w:t xml:space="preserve">unclear, although the yeast N-BAR </w:t>
      </w:r>
      <w:proofErr w:type="spellStart"/>
      <w:ins w:id="103" w:author="Deepikaa Menon" w:date="2020-08-09T20:06:00Z">
        <w:r w:rsidR="00006C3D">
          <w:rPr>
            <w:lang w:val="en-US"/>
          </w:rPr>
          <w:t>Rvs</w:t>
        </w:r>
      </w:ins>
      <w:proofErr w:type="spellEnd"/>
      <w:del w:id="104" w:author="Deepikaa Menon" w:date="2020-08-09T20:06:00Z">
        <w:r w:rsidR="00985115" w:rsidRPr="00236C39" w:rsidDel="00006C3D">
          <w:rPr>
            <w:lang w:val="en-US"/>
          </w:rPr>
          <w:delText>protein</w:delText>
        </w:r>
      </w:del>
      <w:r w:rsidR="00985115" w:rsidRPr="00236C39">
        <w:rPr>
          <w:lang w:val="en-US"/>
        </w:rPr>
        <w:t xml:space="preserve"> complex </w:t>
      </w:r>
      <w:ins w:id="105" w:author="Deepikaa Menon" w:date="2020-08-09T20:06:00Z">
        <w:r w:rsidR="00006C3D">
          <w:rPr>
            <w:lang w:val="en-US"/>
          </w:rPr>
          <w:t xml:space="preserve">(a heterodimeric complex of the proteins Rvs161 and Rvs167) </w:t>
        </w:r>
      </w:ins>
      <w:commentRangeStart w:id="106"/>
      <w:del w:id="107" w:author="Deepikaa Menon" w:date="2020-08-09T20:06:00Z">
        <w:r w:rsidR="00985115" w:rsidRPr="00236C39" w:rsidDel="00006C3D">
          <w:rPr>
            <w:lang w:val="en-US"/>
          </w:rPr>
          <w:delText>Rvs</w:delText>
        </w:r>
        <w:commentRangeEnd w:id="106"/>
        <w:r w:rsidR="00976555" w:rsidDel="00006C3D">
          <w:rPr>
            <w:rStyle w:val="CommentReference"/>
          </w:rPr>
          <w:commentReference w:id="106"/>
        </w:r>
        <w:r w:rsidR="00985115" w:rsidRPr="00236C39" w:rsidDel="00006C3D">
          <w:rPr>
            <w:lang w:val="en-US"/>
          </w:rPr>
          <w:delText xml:space="preserve"> </w:delText>
        </w:r>
      </w:del>
      <w:r w:rsidR="00985115" w:rsidRPr="00236C39">
        <w:rPr>
          <w:lang w:val="en-US"/>
        </w:rPr>
        <w:t>has been identified as an important component of the scission module</w:t>
      </w:r>
      <w:r w:rsidR="00C743F8">
        <w:rPr>
          <w:lang w:val="en-US"/>
        </w:rPr>
        <w:t xml:space="preserve"> (</w:t>
      </w:r>
      <w:commentRangeStart w:id="108"/>
      <w:r w:rsidR="00C743F8">
        <w:rPr>
          <w:lang w:val="en-US"/>
        </w:rPr>
        <w:t xml:space="preserve">ref Marko, </w:t>
      </w:r>
      <w:proofErr w:type="spellStart"/>
      <w:r w:rsidR="00C743F8">
        <w:rPr>
          <w:lang w:val="en-US"/>
        </w:rPr>
        <w:t>ANdrea</w:t>
      </w:r>
      <w:commentRangeEnd w:id="108"/>
      <w:proofErr w:type="spellEnd"/>
      <w:r w:rsidR="00817250">
        <w:rPr>
          <w:rStyle w:val="CommentReference"/>
        </w:rPr>
        <w:commentReference w:id="108"/>
      </w:r>
      <w:r w:rsidR="00C743F8">
        <w:rPr>
          <w:lang w:val="en-US"/>
        </w:rPr>
        <w:t>)</w:t>
      </w:r>
      <w:r w:rsidR="00985115" w:rsidRPr="00236C39">
        <w:rPr>
          <w:lang w:val="en-US"/>
        </w:rPr>
        <w:t>.</w:t>
      </w:r>
      <w:ins w:id="109" w:author="Deepikaa Menon" w:date="2020-08-09T20:07:00Z">
        <w:r w:rsidR="000003DD">
          <w:rPr>
            <w:lang w:val="en-US"/>
          </w:rPr>
          <w:t xml:space="preserve"> The two </w:t>
        </w:r>
        <w:proofErr w:type="spellStart"/>
        <w:r w:rsidR="000003DD">
          <w:rPr>
            <w:lang w:val="en-US"/>
          </w:rPr>
          <w:t>Rvs</w:t>
        </w:r>
        <w:proofErr w:type="spellEnd"/>
        <w:r w:rsidR="000003DD">
          <w:rPr>
            <w:lang w:val="en-US"/>
          </w:rPr>
          <w:t xml:space="preserve"> proteins are yeast homologues of</w:t>
        </w:r>
      </w:ins>
      <w:del w:id="110" w:author="Deepikaa Menon" w:date="2020-08-09T20:07:00Z">
        <w:r w:rsidR="00985115" w:rsidRPr="00236C39" w:rsidDel="000003DD">
          <w:rPr>
            <w:lang w:val="en-US"/>
          </w:rPr>
          <w:delText xml:space="preserve"> </w:delText>
        </w:r>
        <w:r w:rsidR="0065244F" w:rsidDel="000003DD">
          <w:rPr>
            <w:lang w:val="en-US"/>
          </w:rPr>
          <w:delText>The</w:delText>
        </w:r>
      </w:del>
      <w:r w:rsidR="0065244F">
        <w:rPr>
          <w:lang w:val="en-US"/>
        </w:rPr>
        <w:t xml:space="preserve"> </w:t>
      </w:r>
      <w:proofErr w:type="spellStart"/>
      <w:r w:rsidR="00985115" w:rsidRPr="00236C39">
        <w:rPr>
          <w:lang w:val="en-US"/>
        </w:rPr>
        <w:t>Amphiphysin</w:t>
      </w:r>
      <w:proofErr w:type="spellEnd"/>
      <w:r w:rsidR="00985115" w:rsidRPr="00236C39">
        <w:rPr>
          <w:lang w:val="en-US"/>
        </w:rPr>
        <w:t xml:space="preserve"> and Endophilin </w:t>
      </w:r>
      <w:del w:id="111" w:author="Deepikaa Menon" w:date="2020-08-09T20:07:00Z">
        <w:r w:rsidR="00985115" w:rsidRPr="00236C39" w:rsidDel="000003DD">
          <w:rPr>
            <w:lang w:val="en-US"/>
          </w:rPr>
          <w:delText xml:space="preserve">homologue </w:delText>
        </w:r>
        <w:r w:rsidR="0065244F" w:rsidDel="000003DD">
          <w:rPr>
            <w:lang w:val="en-US"/>
          </w:rPr>
          <w:delText xml:space="preserve">in yeast is </w:delText>
        </w:r>
        <w:r w:rsidR="00AE1683" w:rsidDel="000003DD">
          <w:rPr>
            <w:lang w:val="en-US"/>
          </w:rPr>
          <w:delText>the</w:delText>
        </w:r>
        <w:r w:rsidR="00985115" w:rsidRPr="00236C39" w:rsidDel="000003DD">
          <w:rPr>
            <w:lang w:val="en-US"/>
          </w:rPr>
          <w:delText xml:space="preserve"> heterodimeric</w:delText>
        </w:r>
        <w:r w:rsidR="00FE061D" w:rsidDel="000003DD">
          <w:rPr>
            <w:lang w:val="en-US"/>
          </w:rPr>
          <w:delText xml:space="preserve"> </w:delText>
        </w:r>
        <w:r w:rsidR="00985115" w:rsidRPr="00236C39" w:rsidDel="000003DD">
          <w:rPr>
            <w:lang w:val="en-US"/>
          </w:rPr>
          <w:delText xml:space="preserve">complex </w:delText>
        </w:r>
        <w:r w:rsidR="00FE061D" w:rsidDel="000003DD">
          <w:rPr>
            <w:lang w:val="en-US"/>
          </w:rPr>
          <w:delText xml:space="preserve">Rvs </w:delText>
        </w:r>
        <w:r w:rsidR="00985115" w:rsidRPr="00236C39" w:rsidDel="000003DD">
          <w:rPr>
            <w:lang w:val="en-US"/>
          </w:rPr>
          <w:delText xml:space="preserve">composed of Rvs161 and Rvs167 </w:delText>
        </w:r>
      </w:del>
      <w:r w:rsidR="00985115" w:rsidRPr="00236C39">
        <w:rPr>
          <w:lang w:val="en-US"/>
        </w:rPr>
        <w:t>(Friesen et al., 2006</w:t>
      </w:r>
      <w:r w:rsidR="00FE061D">
        <w:rPr>
          <w:lang w:val="en-US"/>
        </w:rPr>
        <w:t xml:space="preserve">, </w:t>
      </w:r>
      <w:proofErr w:type="spellStart"/>
      <w:r w:rsidR="00FE061D" w:rsidRPr="00236C39">
        <w:rPr>
          <w:lang w:val="en-US"/>
        </w:rPr>
        <w:t>Youn</w:t>
      </w:r>
      <w:proofErr w:type="spellEnd"/>
      <w:r w:rsidR="00FE061D" w:rsidRPr="00236C39">
        <w:rPr>
          <w:lang w:val="en-US"/>
        </w:rPr>
        <w:t xml:space="preserve"> et al., 2010</w:t>
      </w:r>
      <w:r w:rsidR="00985115" w:rsidRPr="00236C39">
        <w:rPr>
          <w:lang w:val="en-US"/>
        </w:rPr>
        <w:t>). Deletion of Rvs</w:t>
      </w:r>
      <w:ins w:id="112" w:author="Deepikaa Menon" w:date="2020-08-09T20:08:00Z">
        <w:r w:rsidR="000003DD">
          <w:rPr>
            <w:lang w:val="en-US"/>
          </w:rPr>
          <w:t>167</w:t>
        </w:r>
      </w:ins>
      <w:r w:rsidR="00985115" w:rsidRPr="00236C39">
        <w:rPr>
          <w:lang w:val="en-US"/>
        </w:rPr>
        <w:t xml:space="preserve"> reduces scission efficiency by nearly 30\% and reduces the invagination lengths at which scission occurs (</w:t>
      </w:r>
      <w:proofErr w:type="spellStart"/>
      <w:r w:rsidR="00985115" w:rsidRPr="00236C39">
        <w:rPr>
          <w:lang w:val="en-US"/>
        </w:rPr>
        <w:t>wanda</w:t>
      </w:r>
      <w:proofErr w:type="spellEnd"/>
      <w:r w:rsidR="00985115" w:rsidRPr="00236C39">
        <w:rPr>
          <w:lang w:val="en-US"/>
        </w:rPr>
        <w:t>)</w:t>
      </w:r>
      <w:r w:rsidR="0058349A">
        <w:rPr>
          <w:lang w:val="en-US"/>
        </w:rPr>
        <w:t>.</w:t>
      </w:r>
      <w:r w:rsidR="00985115" w:rsidRPr="00236C39">
        <w:rPr>
          <w:lang w:val="en-US"/>
        </w:rPr>
        <w:t xml:space="preserve"> Apart from a canonical N-BAR domain which forms </w:t>
      </w:r>
      <w:ins w:id="113" w:author="Deepikaa Menon" w:date="2020-08-09T20:14:00Z">
        <w:r w:rsidR="00E8480A">
          <w:rPr>
            <w:lang w:val="en-US"/>
          </w:rPr>
          <w:t>the</w:t>
        </w:r>
      </w:ins>
      <w:del w:id="114" w:author="Deepikaa Menon" w:date="2020-08-09T20:14:00Z">
        <w:r w:rsidR="00985115" w:rsidRPr="00236C39" w:rsidDel="00E8480A">
          <w:rPr>
            <w:lang w:val="en-US"/>
          </w:rPr>
          <w:delText>a</w:delText>
        </w:r>
      </w:del>
      <w:r w:rsidR="00985115" w:rsidRPr="00236C39">
        <w:rPr>
          <w:lang w:val="en-US"/>
        </w:rPr>
        <w:t xml:space="preserve"> cres</w:t>
      </w:r>
      <w:ins w:id="115" w:author="Deepikaa Menon" w:date="2020-08-09T20:08:00Z">
        <w:r w:rsidR="000003DD">
          <w:rPr>
            <w:lang w:val="en-US"/>
          </w:rPr>
          <w:t>c</w:t>
        </w:r>
      </w:ins>
      <w:r w:rsidR="00985115" w:rsidRPr="00236C39">
        <w:rPr>
          <w:lang w:val="en-US"/>
        </w:rPr>
        <w:t>ent-shaped structure,  Rvs167 has a Glycine-Proline-Alanine rich (GPA) region and a C-terminal SH3 domain</w:t>
      </w:r>
      <w:ins w:id="116" w:author="Deepikaa Menon" w:date="2020-08-10T01:22:00Z">
        <w:r w:rsidR="00A51D29">
          <w:rPr>
            <w:lang w:val="en-US"/>
          </w:rPr>
          <w:t xml:space="preserve"> </w:t>
        </w:r>
        <w:r w:rsidR="00A51D29" w:rsidRPr="00236C39">
          <w:rPr>
            <w:lang w:val="en-US"/>
          </w:rPr>
          <w:t>(</w:t>
        </w:r>
        <w:proofErr w:type="spellStart"/>
        <w:r w:rsidR="00A51D29" w:rsidRPr="00236C39">
          <w:rPr>
            <w:lang w:val="en-US"/>
          </w:rPr>
          <w:t>Sivadon</w:t>
        </w:r>
        <w:proofErr w:type="spellEnd"/>
        <w:r w:rsidR="00A51D29" w:rsidRPr="00236C39">
          <w:rPr>
            <w:lang w:val="en-US"/>
          </w:rPr>
          <w:t xml:space="preserve">, </w:t>
        </w:r>
        <w:proofErr w:type="spellStart"/>
        <w:r w:rsidR="00A51D29" w:rsidRPr="00236C39">
          <w:rPr>
            <w:lang w:val="en-US"/>
          </w:rPr>
          <w:t>Crouzet</w:t>
        </w:r>
        <w:proofErr w:type="spellEnd"/>
        <w:r w:rsidR="00A51D29" w:rsidRPr="00236C39">
          <w:rPr>
            <w:lang w:val="en-US"/>
          </w:rPr>
          <w:t xml:space="preserve"> and </w:t>
        </w:r>
        <w:proofErr w:type="spellStart"/>
        <w:r w:rsidR="00A51D29" w:rsidRPr="00236C39">
          <w:rPr>
            <w:lang w:val="en-US"/>
          </w:rPr>
          <w:t>Aigle</w:t>
        </w:r>
        <w:proofErr w:type="spellEnd"/>
        <w:r w:rsidR="00A51D29" w:rsidRPr="00236C39">
          <w:rPr>
            <w:lang w:val="en-US"/>
          </w:rPr>
          <w:t>, 1997)</w:t>
        </w:r>
      </w:ins>
      <w:r w:rsidR="00985115" w:rsidRPr="00236C39">
        <w:rPr>
          <w:lang w:val="en-US"/>
        </w:rPr>
        <w:t xml:space="preserve">. </w:t>
      </w:r>
      <w:del w:id="117" w:author="Deepikaa Menon" w:date="2020-08-10T01:38:00Z">
        <w:r w:rsidR="00985115" w:rsidRPr="00236C39" w:rsidDel="003D4CDA">
          <w:rPr>
            <w:lang w:val="en-US"/>
          </w:rPr>
          <w:delText>Rvs161 and Rvs167 N-BAR domains are 42\% similar, and 21\% identical</w:delText>
        </w:r>
      </w:del>
      <w:del w:id="118" w:author="Deepikaa Menon" w:date="2020-08-10T01:22:00Z">
        <w:r w:rsidR="00985115" w:rsidRPr="00236C39" w:rsidDel="00A51D29">
          <w:rPr>
            <w:lang w:val="en-US"/>
          </w:rPr>
          <w:delText>,</w:delText>
        </w:r>
      </w:del>
      <w:del w:id="119" w:author="Deepikaa Menon" w:date="2020-08-09T20:15:00Z">
        <w:r w:rsidR="00985115" w:rsidRPr="00236C39" w:rsidDel="00E8480A">
          <w:rPr>
            <w:lang w:val="en-US"/>
          </w:rPr>
          <w:delText xml:space="preserve"> but</w:delText>
        </w:r>
      </w:del>
      <w:del w:id="120" w:author="Deepikaa Menon" w:date="2020-08-10T01:22:00Z">
        <w:r w:rsidR="00985115" w:rsidRPr="00236C39" w:rsidDel="00A51D29">
          <w:rPr>
            <w:lang w:val="en-US"/>
          </w:rPr>
          <w:delText xml:space="preserve"> </w:delText>
        </w:r>
      </w:del>
      <w:del w:id="121" w:author="Deepikaa Menon" w:date="2020-08-09T20:08:00Z">
        <w:r w:rsidR="00985115" w:rsidRPr="00236C39" w:rsidDel="000003DD">
          <w:rPr>
            <w:lang w:val="en-US"/>
          </w:rPr>
          <w:delText xml:space="preserve">are not </w:delText>
        </w:r>
        <w:commentRangeStart w:id="122"/>
        <w:r w:rsidR="00985115" w:rsidRPr="00236C39" w:rsidDel="000003DD">
          <w:rPr>
            <w:lang w:val="en-US"/>
          </w:rPr>
          <w:delText xml:space="preserve">interchangeable </w:delText>
        </w:r>
      </w:del>
      <w:commentRangeEnd w:id="122"/>
      <w:del w:id="123" w:author="Deepikaa Menon" w:date="2020-08-10T01:22:00Z">
        <w:r w:rsidR="00CA2CFD" w:rsidDel="00A51D29">
          <w:rPr>
            <w:rStyle w:val="CommentReference"/>
          </w:rPr>
          <w:commentReference w:id="122"/>
        </w:r>
        <w:r w:rsidR="00985115" w:rsidRPr="00236C39" w:rsidDel="00A51D29">
          <w:rPr>
            <w:lang w:val="en-US"/>
          </w:rPr>
          <w:delText>(Sivadon, Crouzet and Aigle, 1997)</w:delText>
        </w:r>
      </w:del>
      <w:del w:id="124" w:author="Deepikaa Menon" w:date="2020-08-10T01:38:00Z">
        <w:r w:rsidR="00985115" w:rsidRPr="00236C39" w:rsidDel="003D4CDA">
          <w:rPr>
            <w:lang w:val="en-US"/>
          </w:rPr>
          <w:delText xml:space="preserve">. </w:delText>
        </w:r>
      </w:del>
      <w:r w:rsidR="00985115" w:rsidRPr="00236C39">
        <w:rPr>
          <w:lang w:val="en-US"/>
        </w:rPr>
        <w:t>The GPA region is thought to act as a linker with n</w:t>
      </w:r>
      <w:ins w:id="125" w:author="Deepikaa Menon" w:date="2020-08-09T20:17:00Z">
        <w:r w:rsidR="00C50D0E">
          <w:rPr>
            <w:lang w:val="en-US"/>
          </w:rPr>
          <w:t>o</w:t>
        </w:r>
      </w:ins>
      <w:del w:id="126" w:author="Deepikaa Menon" w:date="2020-08-09T20:17:00Z">
        <w:r w:rsidR="00985115" w:rsidRPr="00236C39" w:rsidDel="00C50D0E">
          <w:rPr>
            <w:lang w:val="en-US"/>
          </w:rPr>
          <w:delText>o known</w:delText>
        </w:r>
      </w:del>
      <w:r w:rsidR="00985115" w:rsidRPr="00236C39">
        <w:rPr>
          <w:lang w:val="en-US"/>
        </w:rPr>
        <w:t xml:space="preserve"> other </w:t>
      </w:r>
      <w:ins w:id="127" w:author="Deepikaa Menon" w:date="2020-08-09T20:17:00Z">
        <w:r w:rsidR="00C50D0E">
          <w:rPr>
            <w:lang w:val="en-US"/>
          </w:rPr>
          <w:t xml:space="preserve">known </w:t>
        </w:r>
      </w:ins>
      <w:r w:rsidR="00985115" w:rsidRPr="00236C39">
        <w:rPr>
          <w:lang w:val="en-US"/>
        </w:rPr>
        <w:t>function, while loss of the SH3 domain affects budding pattern and actin morphology</w:t>
      </w:r>
      <w:r w:rsidR="0065244F">
        <w:rPr>
          <w:lang w:val="en-US"/>
        </w:rPr>
        <w:t xml:space="preserve"> </w:t>
      </w:r>
      <w:del w:id="128" w:author="Deepikaa Menon" w:date="2020-08-10T01:22:00Z">
        <w:r w:rsidR="0065244F" w:rsidDel="00A51D29">
          <w:rPr>
            <w:lang w:val="en-US"/>
          </w:rPr>
          <w:delText>(</w:delText>
        </w:r>
      </w:del>
      <w:ins w:id="129" w:author="Deepikaa Menon" w:date="2020-08-10T01:22:00Z">
        <w:r w:rsidR="00A51D29" w:rsidRPr="00236C39">
          <w:rPr>
            <w:lang w:val="en-US"/>
          </w:rPr>
          <w:t xml:space="preserve"> </w:t>
        </w:r>
        <w:commentRangeStart w:id="130"/>
        <w:commentRangeEnd w:id="130"/>
        <w:r w:rsidR="00A51D29">
          <w:rPr>
            <w:rStyle w:val="CommentReference"/>
          </w:rPr>
          <w:commentReference w:id="130"/>
        </w:r>
      </w:ins>
      <w:del w:id="131" w:author="Deepikaa Menon" w:date="2020-08-10T01:22:00Z">
        <w:r w:rsidR="0065244F" w:rsidDel="00A51D29">
          <w:rPr>
            <w:lang w:val="en-US"/>
          </w:rPr>
          <w:delText>ref)</w:delText>
        </w:r>
        <w:r w:rsidR="00985115" w:rsidRPr="00236C39" w:rsidDel="00A51D29">
          <w:rPr>
            <w:lang w:val="en-US"/>
          </w:rPr>
          <w:delText xml:space="preserve">. </w:delText>
        </w:r>
      </w:del>
      <w:r w:rsidR="00985115" w:rsidRPr="00236C39">
        <w:rPr>
          <w:lang w:val="en-US"/>
        </w:rPr>
        <w:t xml:space="preserve">Most </w:t>
      </w:r>
      <w:proofErr w:type="spellStart"/>
      <w:r w:rsidR="00985115" w:rsidRPr="00236C39">
        <w:rPr>
          <w:lang w:val="en-US"/>
        </w:rPr>
        <w:t>Rvs</w:t>
      </w:r>
      <w:proofErr w:type="spellEnd"/>
      <w:r w:rsidR="00985115" w:rsidRPr="00236C39">
        <w:rPr>
          <w:lang w:val="en-US"/>
        </w:rPr>
        <w:t xml:space="preserve"> deletion phenotypes ca</w:t>
      </w:r>
      <w:ins w:id="132" w:author="Deepikaa Menon" w:date="2020-08-10T01:22:00Z">
        <w:r w:rsidR="00A51D29">
          <w:rPr>
            <w:lang w:val="en-US"/>
          </w:rPr>
          <w:t>n</w:t>
        </w:r>
      </w:ins>
      <w:del w:id="133" w:author="Deepikaa Menon" w:date="2020-08-10T01:22:00Z">
        <w:r w:rsidR="00985115" w:rsidRPr="00236C39" w:rsidDel="00A51D29">
          <w:rPr>
            <w:lang w:val="en-US"/>
          </w:rPr>
          <w:delText>n however,</w:delText>
        </w:r>
      </w:del>
      <w:r w:rsidR="00985115" w:rsidRPr="00236C39">
        <w:rPr>
          <w:lang w:val="en-US"/>
        </w:rPr>
        <w:t xml:space="preserve"> be rescued by expression of the BAR domain</w:t>
      </w:r>
      <w:ins w:id="134" w:author="Deepikaa Menon" w:date="2020-08-09T20:18:00Z">
        <w:r w:rsidR="00C50D0E">
          <w:rPr>
            <w:lang w:val="en-US"/>
          </w:rPr>
          <w:t>s</w:t>
        </w:r>
      </w:ins>
      <w:r w:rsidR="00985115" w:rsidRPr="00236C39">
        <w:rPr>
          <w:lang w:val="en-US"/>
        </w:rPr>
        <w:t xml:space="preserve"> alone (</w:t>
      </w:r>
      <w:proofErr w:type="spellStart"/>
      <w:r w:rsidR="00985115" w:rsidRPr="00236C39">
        <w:rPr>
          <w:lang w:val="en-US"/>
        </w:rPr>
        <w:t>Sivadon</w:t>
      </w:r>
      <w:proofErr w:type="spellEnd"/>
      <w:r w:rsidR="00985115" w:rsidRPr="00236C39">
        <w:rPr>
          <w:lang w:val="en-US"/>
        </w:rPr>
        <w:t xml:space="preserve">, </w:t>
      </w:r>
      <w:proofErr w:type="spellStart"/>
      <w:r w:rsidR="00985115" w:rsidRPr="00236C39">
        <w:rPr>
          <w:lang w:val="en-US"/>
        </w:rPr>
        <w:t>Crouzet</w:t>
      </w:r>
      <w:proofErr w:type="spellEnd"/>
      <w:r w:rsidR="00985115" w:rsidRPr="00236C39">
        <w:rPr>
          <w:lang w:val="en-US"/>
        </w:rPr>
        <w:t xml:space="preserve"> and </w:t>
      </w:r>
      <w:proofErr w:type="spellStart"/>
      <w:r w:rsidR="00985115" w:rsidRPr="00236C39">
        <w:rPr>
          <w:lang w:val="en-US"/>
        </w:rPr>
        <w:t>Aigle</w:t>
      </w:r>
      <w:proofErr w:type="spellEnd"/>
      <w:r w:rsidR="00985115" w:rsidRPr="00236C39">
        <w:rPr>
          <w:lang w:val="en-US"/>
        </w:rPr>
        <w:t xml:space="preserve">, 1997), suggesting that the BAR domains are the main functional unit of the </w:t>
      </w:r>
      <w:proofErr w:type="spellStart"/>
      <w:r w:rsidR="00985115" w:rsidRPr="00236C39">
        <w:rPr>
          <w:lang w:val="en-US"/>
        </w:rPr>
        <w:t>Rvs</w:t>
      </w:r>
      <w:proofErr w:type="spellEnd"/>
      <w:r w:rsidR="00985115" w:rsidRPr="00236C39">
        <w:rPr>
          <w:lang w:val="en-US"/>
        </w:rPr>
        <w:t xml:space="preserve"> complex.</w:t>
      </w:r>
    </w:p>
    <w:p w14:paraId="5AB8E3AE" w14:textId="77777777" w:rsidR="00C50D0E" w:rsidRDefault="00C50D0E" w:rsidP="00985115">
      <w:pPr>
        <w:rPr>
          <w:ins w:id="135" w:author="Deepikaa Menon" w:date="2020-08-09T20:18:00Z"/>
          <w:lang w:val="en-US"/>
        </w:rPr>
      </w:pPr>
    </w:p>
    <w:p w14:paraId="40E41FD1" w14:textId="638C5AA8" w:rsidR="00985115" w:rsidRDefault="00985115" w:rsidP="00985115">
      <w:pPr>
        <w:rPr>
          <w:ins w:id="136" w:author="Deepikaa Menon" w:date="2020-08-10T01:37:00Z"/>
          <w:lang w:val="en-US"/>
        </w:rPr>
      </w:pPr>
      <w:del w:id="137" w:author="Deepikaa Menon" w:date="2020-08-09T20:18:00Z">
        <w:r w:rsidRPr="00236C39" w:rsidDel="00C50D0E">
          <w:rPr>
            <w:lang w:val="en-US"/>
          </w:rPr>
          <w:delText xml:space="preserve"> </w:delText>
        </w:r>
      </w:del>
      <w:del w:id="138" w:author="Deepikaa Menon" w:date="2020-08-10T01:23:00Z">
        <w:r w:rsidRPr="00236C39" w:rsidDel="00A51D29">
          <w:rPr>
            <w:lang w:val="en-US"/>
          </w:rPr>
          <w:delText xml:space="preserve">In keeping with this </w:delText>
        </w:r>
        <w:commentRangeStart w:id="139"/>
        <w:r w:rsidRPr="00236C39" w:rsidDel="00A51D29">
          <w:rPr>
            <w:lang w:val="en-US"/>
          </w:rPr>
          <w:delText>theory</w:delText>
        </w:r>
        <w:commentRangeEnd w:id="139"/>
        <w:r w:rsidR="00C36E44" w:rsidDel="00A51D29">
          <w:rPr>
            <w:rStyle w:val="CommentReference"/>
          </w:rPr>
          <w:commentReference w:id="139"/>
        </w:r>
        <w:r w:rsidRPr="00236C39" w:rsidDel="00A51D29">
          <w:rPr>
            <w:lang w:val="en-US"/>
          </w:rPr>
          <w:delText xml:space="preserve">, </w:delText>
        </w:r>
      </w:del>
      <w:ins w:id="140" w:author="Deepikaa Menon" w:date="2020-08-10T01:29:00Z">
        <w:r w:rsidR="00A51D29">
          <w:rPr>
            <w:lang w:val="en-US"/>
          </w:rPr>
          <w:t xml:space="preserve">The </w:t>
        </w:r>
        <w:proofErr w:type="spellStart"/>
        <w:r w:rsidR="00A51D29">
          <w:rPr>
            <w:lang w:val="en-US"/>
          </w:rPr>
          <w:t>Rvs</w:t>
        </w:r>
        <w:proofErr w:type="spellEnd"/>
        <w:r w:rsidR="00A51D29">
          <w:rPr>
            <w:lang w:val="en-US"/>
          </w:rPr>
          <w:t xml:space="preserve"> complex can </w:t>
        </w:r>
      </w:ins>
      <w:del w:id="141" w:author="Deepikaa Menon" w:date="2020-08-10T01:29:00Z">
        <w:r w:rsidRPr="00236C39" w:rsidDel="00A51D29">
          <w:rPr>
            <w:lang w:val="en-US"/>
          </w:rPr>
          <w:delText xml:space="preserve">Rvs has been shown to </w:delText>
        </w:r>
      </w:del>
      <w:r w:rsidRPr="00236C39">
        <w:rPr>
          <w:lang w:val="en-US"/>
        </w:rPr>
        <w:t>tubulate liposomes in vitro</w:t>
      </w:r>
      <w:ins w:id="142" w:author="Deepikaa Menon" w:date="2020-08-10T01:32:00Z">
        <w:r w:rsidR="003D4CDA">
          <w:rPr>
            <w:lang w:val="en-US"/>
          </w:rPr>
          <w:t>, indicating that the BAR domains can impose curvature on membranes</w:t>
        </w:r>
      </w:ins>
      <w:r w:rsidRPr="00236C39">
        <w:rPr>
          <w:lang w:val="en-US"/>
        </w:rPr>
        <w:t xml:space="preserve"> (</w:t>
      </w:r>
      <w:proofErr w:type="spellStart"/>
      <w:r w:rsidRPr="00236C39">
        <w:rPr>
          <w:lang w:val="en-US"/>
        </w:rPr>
        <w:t>Youn</w:t>
      </w:r>
      <w:proofErr w:type="spellEnd"/>
      <w:r w:rsidRPr="00236C39">
        <w:rPr>
          <w:lang w:val="en-US"/>
        </w:rPr>
        <w:t xml:space="preserve"> et al., 2010). </w:t>
      </w:r>
      <w:ins w:id="143" w:author="Deepikaa Menon" w:date="2020-08-10T01:32:00Z">
        <w:r w:rsidR="003D4CDA">
          <w:rPr>
            <w:lang w:val="en-US"/>
          </w:rPr>
          <w:t>However,</w:t>
        </w:r>
      </w:ins>
      <w:del w:id="144" w:author="Deepikaa Menon" w:date="2020-08-10T01:33:00Z">
        <w:r w:rsidRPr="00236C39" w:rsidDel="003D4CDA">
          <w:rPr>
            <w:lang w:val="en-US"/>
          </w:rPr>
          <w:delText>The</w:delText>
        </w:r>
      </w:del>
      <w:r w:rsidRPr="00236C39">
        <w:rPr>
          <w:lang w:val="en-US"/>
        </w:rPr>
        <w:t xml:space="preserve"> </w:t>
      </w:r>
      <w:proofErr w:type="spellStart"/>
      <w:r w:rsidRPr="00236C39">
        <w:rPr>
          <w:lang w:val="en-US"/>
        </w:rPr>
        <w:t>Rvs</w:t>
      </w:r>
      <w:proofErr w:type="spellEnd"/>
      <w:r w:rsidRPr="00236C39">
        <w:rPr>
          <w:lang w:val="en-US"/>
        </w:rPr>
        <w:t xml:space="preserve"> </w:t>
      </w:r>
      <w:del w:id="145" w:author="Deepikaa Menon" w:date="2020-08-10T01:33:00Z">
        <w:r w:rsidRPr="00236C39" w:rsidDel="003D4CDA">
          <w:rPr>
            <w:lang w:val="en-US"/>
          </w:rPr>
          <w:delText xml:space="preserve">complex </w:delText>
        </w:r>
      </w:del>
      <w:r w:rsidRPr="00236C39">
        <w:rPr>
          <w:lang w:val="en-US"/>
        </w:rPr>
        <w:t xml:space="preserve">arrives at endocytic sites </w:t>
      </w:r>
      <w:del w:id="146" w:author="Deepikaa Menon" w:date="2020-08-10T01:33:00Z">
        <w:r w:rsidRPr="00236C39" w:rsidDel="003D4CDA">
          <w:rPr>
            <w:lang w:val="en-US"/>
          </w:rPr>
          <w:delText xml:space="preserve">in </w:delText>
        </w:r>
        <w:commentRangeStart w:id="147"/>
        <w:r w:rsidRPr="00236C39" w:rsidDel="003D4CDA">
          <w:rPr>
            <w:lang w:val="en-US"/>
          </w:rPr>
          <w:delText>the last stage of the endocytosis</w:delText>
        </w:r>
        <w:commentRangeEnd w:id="147"/>
        <w:r w:rsidR="00801C4E" w:rsidDel="003D4CDA">
          <w:rPr>
            <w:rStyle w:val="CommentReference"/>
          </w:rPr>
          <w:commentReference w:id="147"/>
        </w:r>
      </w:del>
      <w:ins w:id="148" w:author="Deepikaa Menon" w:date="2020-08-10T01:33:00Z">
        <w:r w:rsidR="003D4CDA">
          <w:rPr>
            <w:lang w:val="en-US"/>
          </w:rPr>
          <w:t>when membrane tubes are already formed</w:t>
        </w:r>
      </w:ins>
      <w:ins w:id="149" w:author="Deepikaa Menon" w:date="2020-08-10T01:36:00Z">
        <w:r w:rsidR="003D4CDA">
          <w:rPr>
            <w:lang w:val="en-US"/>
          </w:rPr>
          <w:t>: curvature sensing rather than generation is the likely interaction of the complex with endocytic invaginations</w:t>
        </w:r>
        <w:r w:rsidR="003D4CDA" w:rsidRPr="00236C39">
          <w:rPr>
            <w:lang w:val="en-US"/>
          </w:rPr>
          <w:t xml:space="preserve">. </w:t>
        </w:r>
        <w:proofErr w:type="spellStart"/>
        <w:r w:rsidR="003D4CDA">
          <w:rPr>
            <w:lang w:val="en-US"/>
          </w:rPr>
          <w:t>Rvs</w:t>
        </w:r>
        <w:proofErr w:type="spellEnd"/>
        <w:r w:rsidR="003D4CDA">
          <w:rPr>
            <w:lang w:val="en-US"/>
          </w:rPr>
          <w:t xml:space="preserve"> molecules arrive at endocytic sites about 4</w:t>
        </w:r>
      </w:ins>
      <w:ins w:id="150" w:author="Deepikaa Menon" w:date="2020-08-10T01:35:00Z">
        <w:r w:rsidR="003D4CDA">
          <w:rPr>
            <w:lang w:val="en-US"/>
          </w:rPr>
          <w:t xml:space="preserve"> seconds before scission, </w:t>
        </w:r>
      </w:ins>
      <w:del w:id="151" w:author="Deepikaa Menon" w:date="2020-08-10T01:35:00Z">
        <w:r w:rsidRPr="00236C39" w:rsidDel="003D4CDA">
          <w:rPr>
            <w:lang w:val="en-US"/>
          </w:rPr>
          <w:delText xml:space="preserve">, </w:delText>
        </w:r>
      </w:del>
      <w:r w:rsidRPr="00236C39">
        <w:rPr>
          <w:lang w:val="en-US"/>
        </w:rPr>
        <w:t>and disassemble</w:t>
      </w:r>
      <w:del w:id="152" w:author="Deepikaa Menon" w:date="2020-08-10T01:36:00Z">
        <w:r w:rsidRPr="00236C39" w:rsidDel="003D4CDA">
          <w:rPr>
            <w:lang w:val="en-US"/>
          </w:rPr>
          <w:delText>s</w:delText>
        </w:r>
      </w:del>
      <w:r w:rsidRPr="00236C39">
        <w:rPr>
          <w:lang w:val="en-US"/>
        </w:rPr>
        <w:t xml:space="preserve"> rapidly </w:t>
      </w:r>
      <w:ins w:id="153" w:author="Deepikaa Menon" w:date="2020-08-10T01:36:00Z">
        <w:r w:rsidR="003D4CDA">
          <w:rPr>
            <w:lang w:val="en-US"/>
          </w:rPr>
          <w:t>at the time of</w:t>
        </w:r>
      </w:ins>
      <w:del w:id="154" w:author="Deepikaa Menon" w:date="2020-08-10T01:36:00Z">
        <w:r w:rsidRPr="00236C39" w:rsidDel="003D4CDA">
          <w:rPr>
            <w:lang w:val="en-US"/>
          </w:rPr>
          <w:delText>at the time of membrane</w:delText>
        </w:r>
      </w:del>
      <w:r w:rsidRPr="00236C39">
        <w:rPr>
          <w:lang w:val="en-US"/>
        </w:rPr>
        <w:t xml:space="preserve"> scission (</w:t>
      </w:r>
      <w:proofErr w:type="spellStart"/>
      <w:r w:rsidRPr="00236C39">
        <w:rPr>
          <w:lang w:val="en-US"/>
        </w:rPr>
        <w:t>Picco</w:t>
      </w:r>
      <w:proofErr w:type="spellEnd"/>
      <w:r w:rsidRPr="00236C39">
        <w:rPr>
          <w:lang w:val="en-US"/>
        </w:rPr>
        <w:t xml:space="preserve"> et al., 2015)</w:t>
      </w:r>
      <w:ins w:id="155" w:author="Deepikaa Menon" w:date="2020-08-10T01:37:00Z">
        <w:r w:rsidR="003D4CDA">
          <w:rPr>
            <w:lang w:val="en-US"/>
          </w:rPr>
          <w:t>, consistent with a role in scission</w:t>
        </w:r>
      </w:ins>
      <w:del w:id="156" w:author="Deepikaa Menon" w:date="2020-08-10T01:33:00Z">
        <w:r w:rsidRPr="00236C39" w:rsidDel="003D4CDA">
          <w:rPr>
            <w:lang w:val="en-US"/>
          </w:rPr>
          <w:delText>, consistent with a role in membrane scission</w:delText>
        </w:r>
      </w:del>
      <w:ins w:id="157" w:author="Deepikaa Menon" w:date="2020-08-10T01:34:00Z">
        <w:r w:rsidR="003D4CDA">
          <w:rPr>
            <w:lang w:val="en-US"/>
          </w:rPr>
          <w:t>.</w:t>
        </w:r>
      </w:ins>
      <w:ins w:id="158" w:author="Deepikaa Menon" w:date="2020-08-10T01:33:00Z">
        <w:r w:rsidR="003D4CDA">
          <w:rPr>
            <w:lang w:val="en-US"/>
          </w:rPr>
          <w:t xml:space="preserve"> </w:t>
        </w:r>
      </w:ins>
      <w:del w:id="159" w:author="Deepikaa Menon" w:date="2020-08-10T01:36:00Z">
        <w:r w:rsidRPr="00236C39" w:rsidDel="003D4CDA">
          <w:rPr>
            <w:lang w:val="en-US"/>
          </w:rPr>
          <w:delText xml:space="preserve">. </w:delText>
        </w:r>
      </w:del>
      <w:r w:rsidRPr="00236C39">
        <w:rPr>
          <w:lang w:val="en-US"/>
        </w:rPr>
        <w:t xml:space="preserve">While it is </w:t>
      </w:r>
      <w:r w:rsidR="00CF1779">
        <w:rPr>
          <w:lang w:val="en-US"/>
        </w:rPr>
        <w:t>shown to be</w:t>
      </w:r>
      <w:r w:rsidRPr="00236C39">
        <w:rPr>
          <w:lang w:val="en-US"/>
        </w:rPr>
        <w:t xml:space="preserve"> involved in the last stages of endocytosis, a mechanistic understanding of the influence of </w:t>
      </w:r>
      <w:proofErr w:type="spellStart"/>
      <w:r w:rsidRPr="00236C39">
        <w:rPr>
          <w:lang w:val="en-US"/>
        </w:rPr>
        <w:t>Rvs</w:t>
      </w:r>
      <w:proofErr w:type="spellEnd"/>
      <w:r w:rsidRPr="00236C39">
        <w:rPr>
          <w:lang w:val="en-US"/>
        </w:rPr>
        <w:t xml:space="preserve"> on scission remains incomplete.</w:t>
      </w:r>
      <w:commentRangeStart w:id="160"/>
      <w:r w:rsidRPr="00236C39">
        <w:rPr>
          <w:lang w:val="en-US"/>
        </w:rPr>
        <w:t xml:space="preserve"> </w:t>
      </w:r>
      <w:commentRangeEnd w:id="160"/>
      <w:r w:rsidR="001C7985">
        <w:rPr>
          <w:rStyle w:val="CommentReference"/>
        </w:rPr>
        <w:commentReference w:id="160"/>
      </w:r>
    </w:p>
    <w:p w14:paraId="1A7EDAD1" w14:textId="0F9D3A1A" w:rsidR="003D4CDA" w:rsidRDefault="003D4CDA" w:rsidP="00985115">
      <w:pPr>
        <w:rPr>
          <w:ins w:id="161" w:author="Deepikaa Menon" w:date="2020-08-10T01:37:00Z"/>
          <w:lang w:val="en-US"/>
        </w:rPr>
      </w:pPr>
    </w:p>
    <w:p w14:paraId="1DCAB770" w14:textId="50C78E9B" w:rsidR="003D4CDA" w:rsidRPr="00236C39" w:rsidDel="00A40C87" w:rsidRDefault="003D4CDA" w:rsidP="00985115">
      <w:pPr>
        <w:rPr>
          <w:del w:id="162" w:author="Deepikaa Menon" w:date="2020-08-10T01:44:00Z"/>
          <w:lang w:val="en-US"/>
        </w:rPr>
      </w:pPr>
      <w:ins w:id="163" w:author="Deepikaa Menon" w:date="2020-08-10T01:37:00Z">
        <w:r>
          <w:rPr>
            <w:lang w:val="en-US"/>
          </w:rPr>
          <w:t>Several scission models have been proposed that allow a ma</w:t>
        </w:r>
      </w:ins>
      <w:ins w:id="164" w:author="Deepikaa Menon" w:date="2020-08-10T01:38:00Z">
        <w:r>
          <w:rPr>
            <w:lang w:val="en-US"/>
          </w:rPr>
          <w:t xml:space="preserve">jor role for </w:t>
        </w:r>
        <w:proofErr w:type="spellStart"/>
        <w:r>
          <w:rPr>
            <w:lang w:val="en-US"/>
          </w:rPr>
          <w:t>Rvs</w:t>
        </w:r>
      </w:ins>
      <w:proofErr w:type="spellEnd"/>
      <w:ins w:id="165" w:author="Deepikaa Menon" w:date="2020-08-10T01:39:00Z">
        <w:r>
          <w:rPr>
            <w:lang w:val="en-US"/>
          </w:rPr>
          <w:t xml:space="preserve"> and are tested in</w:t>
        </w:r>
      </w:ins>
      <w:ins w:id="166" w:author="Deepikaa Menon" w:date="2020-08-10T01:40:00Z">
        <w:r>
          <w:rPr>
            <w:lang w:val="en-US"/>
          </w:rPr>
          <w:t xml:space="preserve"> this work</w:t>
        </w:r>
      </w:ins>
      <w:ins w:id="167" w:author="Deepikaa Menon" w:date="2020-08-10T01:38:00Z">
        <w:r>
          <w:rPr>
            <w:lang w:val="en-US"/>
          </w:rPr>
          <w:t>.</w:t>
        </w:r>
      </w:ins>
      <w:ins w:id="168" w:author="Deepikaa Menon" w:date="2020-08-10T01:39:00Z">
        <w:r>
          <w:rPr>
            <w:lang w:val="en-US"/>
          </w:rPr>
          <w:t xml:space="preserve"> Although the yeast Dynamin </w:t>
        </w:r>
        <w:proofErr w:type="spellStart"/>
        <w:r>
          <w:rPr>
            <w:lang w:val="en-US"/>
          </w:rPr>
          <w:t>Vps</w:t>
        </w:r>
        <w:proofErr w:type="spellEnd"/>
        <w:r>
          <w:rPr>
            <w:lang w:val="en-US"/>
          </w:rPr>
          <w:t xml:space="preserve"> lacks a canonical BAR domain-binding site, it may</w:t>
        </w:r>
      </w:ins>
      <w:ins w:id="169" w:author="Deepikaa Menon" w:date="2020-08-10T01:40:00Z">
        <w:r>
          <w:rPr>
            <w:lang w:val="en-US"/>
          </w:rPr>
          <w:t xml:space="preserve"> be recruited via a different mechanism and induce scission (ref). Liu et al., proposed that </w:t>
        </w:r>
        <w:proofErr w:type="spellStart"/>
        <w:r>
          <w:rPr>
            <w:lang w:val="en-US"/>
          </w:rPr>
          <w:t>Synap</w:t>
        </w:r>
      </w:ins>
      <w:ins w:id="170" w:author="Deepikaa Menon" w:date="2020-08-10T01:41:00Z">
        <w:r>
          <w:rPr>
            <w:lang w:val="en-US"/>
          </w:rPr>
          <w:t>tojanins</w:t>
        </w:r>
        <w:proofErr w:type="spellEnd"/>
        <w:r>
          <w:rPr>
            <w:lang w:val="en-US"/>
          </w:rPr>
          <w:t xml:space="preserve"> may selectively hydrolyze lipids </w:t>
        </w:r>
      </w:ins>
      <w:ins w:id="171" w:author="Deepikaa Menon" w:date="2020-08-10T01:42:00Z">
        <w:r w:rsidR="00A40C87">
          <w:rPr>
            <w:lang w:val="en-US"/>
          </w:rPr>
          <w:t xml:space="preserve">at endocytic sites, causing line tension between two lipid </w:t>
        </w:r>
      </w:ins>
      <w:ins w:id="172" w:author="Deepikaa Menon" w:date="2020-08-10T01:44:00Z">
        <w:r w:rsidR="00A40C87">
          <w:rPr>
            <w:lang w:val="en-US"/>
          </w:rPr>
          <w:t>typ</w:t>
        </w:r>
      </w:ins>
      <w:ins w:id="173" w:author="Deepikaa Menon" w:date="2020-08-10T01:42:00Z">
        <w:r w:rsidR="00A40C87">
          <w:rPr>
            <w:lang w:val="en-US"/>
          </w:rPr>
          <w:t xml:space="preserve">es that results in scission. </w:t>
        </w:r>
      </w:ins>
      <w:ins w:id="174" w:author="Deepikaa Menon" w:date="2020-08-10T01:43:00Z">
        <w:r w:rsidR="00A40C87">
          <w:rPr>
            <w:lang w:val="en-US"/>
          </w:rPr>
          <w:t>Protein friction</w:t>
        </w:r>
      </w:ins>
      <w:ins w:id="175" w:author="Deepikaa Menon" w:date="2020-08-10T01:44:00Z">
        <w:r w:rsidR="00A40C87">
          <w:rPr>
            <w:lang w:val="en-US"/>
          </w:rPr>
          <w:t xml:space="preserve"> along the membrane </w:t>
        </w:r>
        <w:r w:rsidR="00A40C87">
          <w:rPr>
            <w:lang w:val="en-US"/>
          </w:rPr>
          <w:lastRenderedPageBreak/>
          <w:t>invagination</w:t>
        </w:r>
      </w:ins>
      <w:ins w:id="176" w:author="Deepikaa Menon" w:date="2020-08-10T01:43:00Z">
        <w:r w:rsidR="00A40C87">
          <w:rPr>
            <w:lang w:val="en-US"/>
          </w:rPr>
          <w:t xml:space="preserve"> has been proposed as a mechanism by which</w:t>
        </w:r>
      </w:ins>
      <w:ins w:id="177" w:author="Deepikaa Menon" w:date="2020-08-10T01:44:00Z">
        <w:r w:rsidR="00A40C87">
          <w:rPr>
            <w:lang w:val="en-US"/>
          </w:rPr>
          <w:t xml:space="preserve"> scission may occur.</w:t>
        </w:r>
      </w:ins>
      <w:ins w:id="178" w:author="Deepikaa Menon" w:date="2020-08-10T01:43:00Z">
        <w:r w:rsidR="00A40C87">
          <w:rPr>
            <w:lang w:val="en-US"/>
          </w:rPr>
          <w:t xml:space="preserve"> </w:t>
        </w:r>
      </w:ins>
      <w:ins w:id="179" w:author="Deepikaa Menon" w:date="2020-08-10T01:42:00Z">
        <w:r w:rsidR="00A40C87">
          <w:rPr>
            <w:lang w:val="en-US"/>
          </w:rPr>
          <w:t xml:space="preserve"> </w:t>
        </w:r>
      </w:ins>
      <w:ins w:id="180" w:author="Deepikaa Menon" w:date="2020-08-10T01:41:00Z">
        <w:r>
          <w:rPr>
            <w:lang w:val="en-US"/>
          </w:rPr>
          <w:t xml:space="preserve"> </w:t>
        </w:r>
      </w:ins>
    </w:p>
    <w:p w14:paraId="0AA569C0" w14:textId="77777777" w:rsidR="00985115" w:rsidRPr="00236C39" w:rsidDel="00A40C87" w:rsidRDefault="00985115" w:rsidP="00985115">
      <w:pPr>
        <w:rPr>
          <w:del w:id="181" w:author="Deepikaa Menon" w:date="2020-08-10T01:44:00Z"/>
          <w:lang w:val="en-US"/>
        </w:rPr>
      </w:pPr>
    </w:p>
    <w:p w14:paraId="10E0EF3E" w14:textId="79AD31A3" w:rsidR="00A40C87" w:rsidRDefault="00985115" w:rsidP="00A40C87">
      <w:pPr>
        <w:rPr>
          <w:ins w:id="182" w:author="Deepikaa Menon" w:date="2020-08-10T01:47:00Z"/>
          <w:lang w:val="en-US"/>
        </w:rPr>
      </w:pPr>
      <w:commentRangeStart w:id="183"/>
      <w:r w:rsidRPr="00236C39">
        <w:rPr>
          <w:lang w:val="en-US"/>
        </w:rPr>
        <w:t xml:space="preserve">We used quantitative live-cell imaging and genetic manipulation in </w:t>
      </w:r>
      <w:r w:rsidRPr="0026542A">
        <w:rPr>
          <w:i/>
          <w:iCs/>
          <w:lang w:val="en-US"/>
          <w:rPrChange w:id="184" w:author="Marko Kaksonen" w:date="2020-08-03T15:55:00Z">
            <w:rPr>
              <w:lang w:val="en-US"/>
            </w:rPr>
          </w:rPrChange>
        </w:rPr>
        <w:t>S</w:t>
      </w:r>
      <w:del w:id="185" w:author="Marko Kaksonen" w:date="2020-08-03T15:54:00Z">
        <w:r w:rsidRPr="0026542A" w:rsidDel="0026542A">
          <w:rPr>
            <w:i/>
            <w:iCs/>
            <w:lang w:val="en-US"/>
            <w:rPrChange w:id="186" w:author="Marko Kaksonen" w:date="2020-08-03T15:55:00Z">
              <w:rPr>
                <w:lang w:val="en-US"/>
              </w:rPr>
            </w:rPrChange>
          </w:rPr>
          <w:delText>.</w:delText>
        </w:r>
      </w:del>
      <w:ins w:id="187" w:author="Marko Kaksonen" w:date="2020-08-03T15:54:00Z">
        <w:r w:rsidR="0026542A" w:rsidRPr="0026542A">
          <w:rPr>
            <w:i/>
            <w:iCs/>
            <w:lang w:val="en-US"/>
            <w:rPrChange w:id="188" w:author="Marko Kaksonen" w:date="2020-08-03T15:55:00Z">
              <w:rPr>
                <w:lang w:val="en-US"/>
              </w:rPr>
            </w:rPrChange>
          </w:rPr>
          <w:t xml:space="preserve">accharomyces </w:t>
        </w:r>
      </w:ins>
      <w:del w:id="189" w:author="Marko Kaksonen" w:date="2020-08-03T15:54:00Z">
        <w:r w:rsidRPr="0026542A" w:rsidDel="0026542A">
          <w:rPr>
            <w:i/>
            <w:iCs/>
            <w:lang w:val="en-US"/>
            <w:rPrChange w:id="190" w:author="Marko Kaksonen" w:date="2020-08-03T15:55:00Z">
              <w:rPr>
                <w:lang w:val="en-US"/>
              </w:rPr>
            </w:rPrChange>
          </w:rPr>
          <w:delText xml:space="preserve">cereviciae </w:delText>
        </w:r>
      </w:del>
      <w:ins w:id="191" w:author="Marko Kaksonen" w:date="2020-08-03T15:54:00Z">
        <w:r w:rsidR="0026542A" w:rsidRPr="0026542A">
          <w:rPr>
            <w:i/>
            <w:iCs/>
            <w:lang w:val="en-US"/>
            <w:rPrChange w:id="192" w:author="Marko Kaksonen" w:date="2020-08-03T15:55:00Z">
              <w:rPr>
                <w:lang w:val="en-US"/>
              </w:rPr>
            </w:rPrChange>
          </w:rPr>
          <w:t>cerevisiae</w:t>
        </w:r>
        <w:r w:rsidR="0026542A" w:rsidRPr="00236C39">
          <w:rPr>
            <w:lang w:val="en-US"/>
          </w:rPr>
          <w:t xml:space="preserve"> </w:t>
        </w:r>
      </w:ins>
      <w:r w:rsidRPr="00236C39">
        <w:rPr>
          <w:lang w:val="en-US"/>
        </w:rPr>
        <w:t xml:space="preserve">to </w:t>
      </w:r>
      <w:ins w:id="193" w:author="Deepikaa Menon" w:date="2020-08-10T01:45:00Z">
        <w:r w:rsidR="00A40C87">
          <w:rPr>
            <w:lang w:val="en-US"/>
          </w:rPr>
          <w:t xml:space="preserve">test these theories and </w:t>
        </w:r>
      </w:ins>
      <w:r w:rsidRPr="00236C39">
        <w:rPr>
          <w:lang w:val="en-US"/>
        </w:rPr>
        <w:t xml:space="preserve">investigate the influence of </w:t>
      </w:r>
      <w:proofErr w:type="spellStart"/>
      <w:r w:rsidRPr="00236C39">
        <w:rPr>
          <w:lang w:val="en-US"/>
        </w:rPr>
        <w:t>Rvs</w:t>
      </w:r>
      <w:proofErr w:type="spellEnd"/>
      <w:r w:rsidRPr="00236C39">
        <w:rPr>
          <w:lang w:val="en-US"/>
        </w:rPr>
        <w:t xml:space="preserve"> </w:t>
      </w:r>
      <w:ins w:id="194" w:author="Deepikaa Menon" w:date="2020-08-10T01:45:00Z">
        <w:r w:rsidR="00A40C87">
          <w:rPr>
            <w:lang w:val="en-US"/>
          </w:rPr>
          <w:t>i</w:t>
        </w:r>
      </w:ins>
      <w:ins w:id="195" w:author="Deepikaa Menon" w:date="2020-08-10T01:46:00Z">
        <w:r w:rsidR="00A40C87">
          <w:rPr>
            <w:lang w:val="en-US"/>
          </w:rPr>
          <w:t>n endocytic scission</w:t>
        </w:r>
      </w:ins>
      <w:del w:id="196" w:author="Deepikaa Menon" w:date="2020-08-10T01:45:00Z">
        <w:r w:rsidRPr="00236C39" w:rsidDel="00A40C87">
          <w:rPr>
            <w:lang w:val="en-US"/>
          </w:rPr>
          <w:delText xml:space="preserve">and </w:delText>
        </w:r>
        <w:commentRangeStart w:id="197"/>
        <w:r w:rsidRPr="00236C39" w:rsidDel="00A40C87">
          <w:rPr>
            <w:lang w:val="en-US"/>
          </w:rPr>
          <w:delText xml:space="preserve">several Rvs interacting proteins </w:delText>
        </w:r>
        <w:commentRangeEnd w:id="197"/>
        <w:r w:rsidR="003C1C0B" w:rsidDel="00A40C87">
          <w:rPr>
            <w:rStyle w:val="CommentReference"/>
          </w:rPr>
          <w:commentReference w:id="197"/>
        </w:r>
        <w:r w:rsidRPr="00236C39" w:rsidDel="00A40C87">
          <w:rPr>
            <w:lang w:val="en-US"/>
          </w:rPr>
          <w:delText>that have been suggested to have a role in scission</w:delText>
        </w:r>
      </w:del>
      <w:r w:rsidRPr="00236C39">
        <w:rPr>
          <w:lang w:val="en-US"/>
        </w:rPr>
        <w:t xml:space="preserve">. We found that </w:t>
      </w:r>
      <w:proofErr w:type="spellStart"/>
      <w:ins w:id="198" w:author="Deepikaa Menon" w:date="2020-08-10T01:47:00Z">
        <w:r w:rsidR="00A40C87">
          <w:rPr>
            <w:lang w:val="en-US"/>
          </w:rPr>
          <w:t>Rvs</w:t>
        </w:r>
        <w:proofErr w:type="spellEnd"/>
        <w:r w:rsidR="00A40C87">
          <w:rPr>
            <w:lang w:val="en-US"/>
          </w:rPr>
          <w:t xml:space="preserve"> is recruited to endocytic sites by both BAR and SH3 domains. </w:t>
        </w:r>
      </w:ins>
      <w:ins w:id="199" w:author="Deepikaa Menon" w:date="2020-08-10T01:48:00Z">
        <w:r w:rsidR="00A40C87">
          <w:rPr>
            <w:lang w:val="en-US"/>
          </w:rPr>
          <w:t>Of several likely actin-interacting binding partners of the SH3 domains</w:t>
        </w:r>
      </w:ins>
      <w:ins w:id="200" w:author="Deepikaa Menon" w:date="2020-08-10T01:52:00Z">
        <w:r w:rsidR="00960CE1">
          <w:rPr>
            <w:lang w:val="en-US"/>
          </w:rPr>
          <w:t xml:space="preserve"> such as Myo3, Myo5, Vrp1</w:t>
        </w:r>
      </w:ins>
      <w:ins w:id="201" w:author="Deepikaa Menon" w:date="2020-08-10T01:48:00Z">
        <w:r w:rsidR="00A40C87">
          <w:rPr>
            <w:lang w:val="en-US"/>
          </w:rPr>
          <w:t xml:space="preserve">, </w:t>
        </w:r>
      </w:ins>
      <w:ins w:id="202" w:author="Deepikaa Menon" w:date="2020-08-10T01:52:00Z">
        <w:r w:rsidR="00960CE1">
          <w:rPr>
            <w:lang w:val="en-US"/>
          </w:rPr>
          <w:t>Abp1</w:t>
        </w:r>
        <w:r w:rsidR="00505F71">
          <w:rPr>
            <w:lang w:val="en-US"/>
          </w:rPr>
          <w:t xml:space="preserve"> (references) </w:t>
        </w:r>
      </w:ins>
      <w:ins w:id="203" w:author="Deepikaa Menon" w:date="2020-08-10T01:48:00Z">
        <w:r w:rsidR="00A40C87">
          <w:rPr>
            <w:lang w:val="en-US"/>
          </w:rPr>
          <w:t xml:space="preserve">we found </w:t>
        </w:r>
      </w:ins>
      <w:ins w:id="204" w:author="Deepikaa Menon" w:date="2020-08-10T01:49:00Z">
        <w:r w:rsidR="00A40C87">
          <w:rPr>
            <w:lang w:val="en-US"/>
          </w:rPr>
          <w:t xml:space="preserve">that type I myosin Myo3 interacts with </w:t>
        </w:r>
        <w:proofErr w:type="spellStart"/>
        <w:r w:rsidR="00A40C87">
          <w:rPr>
            <w:lang w:val="en-US"/>
          </w:rPr>
          <w:t>Rvs</w:t>
        </w:r>
        <w:proofErr w:type="spellEnd"/>
        <w:r w:rsidR="00A40C87">
          <w:rPr>
            <w:lang w:val="en-US"/>
          </w:rPr>
          <w:t xml:space="preserve"> SH3 domains. Our data also suggests that the </w:t>
        </w:r>
      </w:ins>
      <w:ins w:id="205" w:author="Deepikaa Menon" w:date="2020-08-10T01:51:00Z">
        <w:r w:rsidR="00A40C87">
          <w:rPr>
            <w:lang w:val="en-US"/>
          </w:rPr>
          <w:t xml:space="preserve">aforementioned </w:t>
        </w:r>
      </w:ins>
      <w:ins w:id="206" w:author="Deepikaa Menon" w:date="2020-08-10T01:49:00Z">
        <w:r w:rsidR="00A40C87">
          <w:rPr>
            <w:lang w:val="en-US"/>
          </w:rPr>
          <w:t xml:space="preserve">theories of membrane scission are unlikely to sever the membrane in </w:t>
        </w:r>
      </w:ins>
      <w:ins w:id="207" w:author="Deepikaa Menon" w:date="2020-08-10T01:50:00Z">
        <w:r w:rsidR="00A40C87">
          <w:rPr>
            <w:lang w:val="en-US"/>
          </w:rPr>
          <w:t xml:space="preserve">yeast, and </w:t>
        </w:r>
      </w:ins>
      <w:ins w:id="208" w:author="Deepikaa Menon" w:date="2020-08-10T01:53:00Z">
        <w:r w:rsidR="009B4992">
          <w:rPr>
            <w:lang w:val="en-US"/>
          </w:rPr>
          <w:t>that</w:t>
        </w:r>
      </w:ins>
      <w:ins w:id="209" w:author="Deepikaa Menon" w:date="2020-08-10T01:50:00Z">
        <w:r w:rsidR="00A40C87">
          <w:rPr>
            <w:lang w:val="en-US"/>
          </w:rPr>
          <w:t xml:space="preserve"> actin </w:t>
        </w:r>
      </w:ins>
      <w:ins w:id="210" w:author="Deepikaa Menon" w:date="2020-08-10T01:53:00Z">
        <w:r w:rsidR="009B4992">
          <w:rPr>
            <w:lang w:val="en-US"/>
          </w:rPr>
          <w:t>polymerization</w:t>
        </w:r>
      </w:ins>
      <w:ins w:id="211" w:author="Deepikaa Menon" w:date="2020-08-10T01:50:00Z">
        <w:r w:rsidR="00A40C87">
          <w:rPr>
            <w:lang w:val="en-US"/>
          </w:rPr>
          <w:t xml:space="preserve"> likely generates the forces required for scission. </w:t>
        </w:r>
      </w:ins>
    </w:p>
    <w:p w14:paraId="59E3669E" w14:textId="77777777" w:rsidR="00A40C87" w:rsidRDefault="00A40C87" w:rsidP="00A40C87">
      <w:pPr>
        <w:rPr>
          <w:ins w:id="212" w:author="Deepikaa Menon" w:date="2020-08-10T01:47:00Z"/>
          <w:lang w:val="en-US"/>
        </w:rPr>
      </w:pPr>
    </w:p>
    <w:p w14:paraId="7CFD4DA2" w14:textId="3E027382" w:rsidR="00C50FA8" w:rsidRPr="00C50FA8" w:rsidRDefault="00143F97" w:rsidP="00C50FA8">
      <w:pPr>
        <w:widowControl w:val="0"/>
        <w:autoSpaceDE w:val="0"/>
        <w:autoSpaceDN w:val="0"/>
        <w:adjustRightInd w:val="0"/>
        <w:ind w:left="480" w:hanging="480"/>
        <w:rPr>
          <w:rFonts w:ascii="Calibri" w:hAnsi="Calibri" w:cs="Calibri"/>
          <w:noProof/>
          <w:lang w:val="en-GB"/>
        </w:rPr>
      </w:pPr>
      <w:ins w:id="213" w:author="Deepikaa Menon" w:date="2020-08-10T18:44:00Z">
        <w:r>
          <w:rPr>
            <w:lang w:val="en-US"/>
          </w:rPr>
          <w:fldChar w:fldCharType="begin" w:fldLock="1"/>
        </w:r>
        <w:r>
          <w:rPr>
            <w:lang w:val="en-US"/>
          </w:rPr>
          <w:instrText xml:space="preserve">ADDIN Mendeley Bibliography CSL_BIBLIOGRAPHY </w:instrText>
        </w:r>
      </w:ins>
      <w:r>
        <w:rPr>
          <w:lang w:val="en-US"/>
        </w:rPr>
        <w:fldChar w:fldCharType="separate"/>
      </w:r>
      <w:r w:rsidR="00C50FA8" w:rsidRPr="00C50FA8">
        <w:rPr>
          <w:rFonts w:ascii="Calibri" w:hAnsi="Calibri" w:cs="Calibri"/>
          <w:noProof/>
          <w:lang w:val="en-GB"/>
        </w:rPr>
        <w:t xml:space="preserve">Bitsikas, Vassilis, Ivan R Corrêa, and Benjamin J Nichols. 2014. ‘Clathrin-Independent Pathways Do Not Contribute Significantly to Endocytic Flux’. </w:t>
      </w:r>
      <w:r w:rsidR="00C50FA8" w:rsidRPr="00C50FA8">
        <w:rPr>
          <w:rFonts w:ascii="Calibri" w:hAnsi="Calibri" w:cs="Calibri"/>
          <w:i/>
          <w:iCs/>
          <w:noProof/>
          <w:lang w:val="en-GB"/>
        </w:rPr>
        <w:t>ELife</w:t>
      </w:r>
      <w:r w:rsidR="00C50FA8" w:rsidRPr="00C50FA8">
        <w:rPr>
          <w:rFonts w:ascii="Calibri" w:hAnsi="Calibri" w:cs="Calibri"/>
          <w:noProof/>
          <w:lang w:val="en-GB"/>
        </w:rPr>
        <w:t xml:space="preserve"> 3 (September): e03970. https://doi.org/10.7554/eLife.03970.</w:t>
      </w:r>
    </w:p>
    <w:p w14:paraId="1C983006" w14:textId="77777777" w:rsidR="00C50FA8" w:rsidRPr="00C50FA8" w:rsidRDefault="00C50FA8" w:rsidP="00C50FA8">
      <w:pPr>
        <w:widowControl w:val="0"/>
        <w:autoSpaceDE w:val="0"/>
        <w:autoSpaceDN w:val="0"/>
        <w:adjustRightInd w:val="0"/>
        <w:ind w:left="480" w:hanging="480"/>
        <w:rPr>
          <w:rFonts w:ascii="Calibri" w:hAnsi="Calibri" w:cs="Calibri"/>
          <w:noProof/>
          <w:lang w:val="en-GB"/>
        </w:rPr>
      </w:pPr>
      <w:r w:rsidRPr="00C50FA8">
        <w:rPr>
          <w:rFonts w:ascii="Calibri" w:hAnsi="Calibri" w:cs="Calibri"/>
          <w:noProof/>
          <w:lang w:val="en-GB"/>
        </w:rPr>
        <w:t xml:space="preserve">Heuser, J E, and T S Reese. 1973. ‘Evidence for Recycling of Synaptic Vesicle Membrane during Transmitter Release at the Frog Neuromuscular Junction.’ </w:t>
      </w:r>
      <w:r w:rsidRPr="00C50FA8">
        <w:rPr>
          <w:rFonts w:ascii="Calibri" w:hAnsi="Calibri" w:cs="Calibri"/>
          <w:i/>
          <w:iCs/>
          <w:noProof/>
          <w:lang w:val="en-GB"/>
        </w:rPr>
        <w:t>The Journal of Cell Biology</w:t>
      </w:r>
      <w:r w:rsidRPr="00C50FA8">
        <w:rPr>
          <w:rFonts w:ascii="Calibri" w:hAnsi="Calibri" w:cs="Calibri"/>
          <w:noProof/>
          <w:lang w:val="en-GB"/>
        </w:rPr>
        <w:t xml:space="preserve"> 57 (2): 315–44. http://www.ncbi.nlm.nih.gov/pubmed/4348786.</w:t>
      </w:r>
    </w:p>
    <w:p w14:paraId="15770683" w14:textId="77777777" w:rsidR="00C50FA8" w:rsidRPr="00C50FA8" w:rsidRDefault="00C50FA8" w:rsidP="00C50FA8">
      <w:pPr>
        <w:widowControl w:val="0"/>
        <w:autoSpaceDE w:val="0"/>
        <w:autoSpaceDN w:val="0"/>
        <w:adjustRightInd w:val="0"/>
        <w:ind w:left="480" w:hanging="480"/>
        <w:rPr>
          <w:rFonts w:ascii="Calibri" w:hAnsi="Calibri" w:cs="Calibri"/>
          <w:noProof/>
          <w:lang w:val="en-GB"/>
        </w:rPr>
      </w:pPr>
      <w:r w:rsidRPr="00C50FA8">
        <w:rPr>
          <w:rFonts w:ascii="Calibri" w:hAnsi="Calibri" w:cs="Calibri"/>
          <w:noProof/>
          <w:lang w:val="en-GB"/>
        </w:rPr>
        <w:t xml:space="preserve">Kaksonen, Marko, and Aurélien Roux. 2018. ‘Mechanisms of Clathrin-Mediated Endocytosis’. </w:t>
      </w:r>
      <w:r w:rsidRPr="00C50FA8">
        <w:rPr>
          <w:rFonts w:ascii="Calibri" w:hAnsi="Calibri" w:cs="Calibri"/>
          <w:i/>
          <w:iCs/>
          <w:noProof/>
          <w:lang w:val="en-GB"/>
        </w:rPr>
        <w:t>Nature Reviews Molecular Cell Biology</w:t>
      </w:r>
      <w:r w:rsidRPr="00C50FA8">
        <w:rPr>
          <w:rFonts w:ascii="Calibri" w:hAnsi="Calibri" w:cs="Calibri"/>
          <w:noProof/>
          <w:lang w:val="en-GB"/>
        </w:rPr>
        <w:t xml:space="preserve"> 19 (5): 313–26. https://doi.org/10.1038/nrm.2017.132.</w:t>
      </w:r>
    </w:p>
    <w:p w14:paraId="12418923" w14:textId="77777777" w:rsidR="00C50FA8" w:rsidRPr="00C50FA8" w:rsidRDefault="00C50FA8" w:rsidP="00C50FA8">
      <w:pPr>
        <w:widowControl w:val="0"/>
        <w:autoSpaceDE w:val="0"/>
        <w:autoSpaceDN w:val="0"/>
        <w:adjustRightInd w:val="0"/>
        <w:ind w:left="480" w:hanging="480"/>
        <w:rPr>
          <w:rFonts w:ascii="Calibri" w:hAnsi="Calibri" w:cs="Calibri"/>
          <w:noProof/>
        </w:rPr>
      </w:pPr>
      <w:r w:rsidRPr="00C50FA8">
        <w:rPr>
          <w:rFonts w:ascii="Calibri" w:hAnsi="Calibri" w:cs="Calibri"/>
          <w:noProof/>
          <w:lang w:val="en-GB"/>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C50FA8">
        <w:rPr>
          <w:rFonts w:ascii="Calibri" w:hAnsi="Calibri" w:cs="Calibri"/>
          <w:i/>
          <w:iCs/>
          <w:noProof/>
          <w:lang w:val="en-GB"/>
        </w:rPr>
        <w:t>European Journal of Cell Biology</w:t>
      </w:r>
      <w:r w:rsidRPr="00C50FA8">
        <w:rPr>
          <w:rFonts w:ascii="Calibri" w:hAnsi="Calibri" w:cs="Calibri"/>
          <w:noProof/>
          <w:lang w:val="en-GB"/>
        </w:rPr>
        <w:t xml:space="preserve"> 89 (7): 499–508. https://doi.org/10.1016/j.ejcb.2010.02.002.</w:t>
      </w:r>
    </w:p>
    <w:p w14:paraId="06D68F8B" w14:textId="7736CA5F" w:rsidR="00985115" w:rsidRPr="00236C39" w:rsidRDefault="00143F97" w:rsidP="00C50FA8">
      <w:pPr>
        <w:widowControl w:val="0"/>
        <w:autoSpaceDE w:val="0"/>
        <w:autoSpaceDN w:val="0"/>
        <w:adjustRightInd w:val="0"/>
        <w:ind w:left="480" w:hanging="480"/>
        <w:rPr>
          <w:lang w:val="en-US"/>
        </w:rPr>
      </w:pPr>
      <w:ins w:id="214" w:author="Deepikaa Menon" w:date="2020-08-10T18:44:00Z">
        <w:r>
          <w:rPr>
            <w:lang w:val="en-US"/>
          </w:rPr>
          <w:fldChar w:fldCharType="end"/>
        </w:r>
      </w:ins>
      <w:del w:id="215" w:author="Deepikaa Menon" w:date="2020-08-10T01:51:00Z">
        <w:r w:rsidR="00985115" w:rsidRPr="00236C39" w:rsidDel="00413D8C">
          <w:rPr>
            <w:lang w:val="en-US"/>
          </w:rPr>
          <w:delText>arrival of Rvs to endocytic sites is timed by interaction of its BAR domain with a specific membrane curvature. The Rvs167 SH3 domain affects localization efficiency of the Rvs complex and also influences invagination dynamics. This indicates that both BAR and SH3 domains are important for the role of Rvs as a regulator of scission. We tested current models of membrane scission, and find that deleting yeast synaptojanins or dynamin does not change scission dynamics. Interfacial forces at lipid boundaries are therefore unlikely to be sufficient for scission, and forces exerted by dynamin are not required. Furthermore, invagination length is insensitive to overexpression of Rvs, suggesting that the recently proposed mechanism of BAR-induced protein friction on the membrane is not likely to drive scission. We propose that recruitment of Rvs BAR domains prevents scission and allows invaginations to grow by stabilizing them. We also propose that vesicle formation is dependent on forces exerted by a different module of the endocytic pathway, the actin network. Preventing premature membrane scission via BAR interaction could allow invaginations to grow to a particular length and accumulate enough forces within the actin network to reliably cut the membrane.</w:delText>
        </w:r>
        <w:commentRangeEnd w:id="183"/>
        <w:r w:rsidR="00597DE9" w:rsidDel="00413D8C">
          <w:rPr>
            <w:rStyle w:val="CommentReference"/>
          </w:rPr>
          <w:commentReference w:id="183"/>
        </w:r>
      </w:del>
    </w:p>
    <w:sectPr w:rsidR="00985115" w:rsidRPr="00236C39" w:rsidSect="00C15D2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rko Kaksonen" w:date="2020-08-03T15:45:00Z" w:initials="MK">
    <w:p w14:paraId="0151303D" w14:textId="4A6D37C1" w:rsidR="00FF79F4" w:rsidRPr="00FF79F4" w:rsidRDefault="00FF79F4">
      <w:pPr>
        <w:pStyle w:val="CommentText"/>
        <w:rPr>
          <w:lang w:val="en-US"/>
        </w:rPr>
      </w:pPr>
      <w:r>
        <w:rPr>
          <w:rStyle w:val="CommentReference"/>
        </w:rPr>
        <w:annotationRef/>
      </w:r>
      <w:r w:rsidRPr="00FF79F4">
        <w:rPr>
          <w:lang w:val="en-US"/>
        </w:rPr>
        <w:t xml:space="preserve">Start by saying a bit more about </w:t>
      </w:r>
      <w:r>
        <w:rPr>
          <w:lang w:val="en-US"/>
        </w:rPr>
        <w:t>CME</w:t>
      </w:r>
    </w:p>
  </w:comment>
  <w:comment w:id="23" w:author="Marko Kaksonen" w:date="2020-08-03T15:46:00Z" w:initials="MK">
    <w:p w14:paraId="646BDFCC" w14:textId="6AC2AAD0" w:rsidR="00C36AF4" w:rsidRPr="00C36AF4" w:rsidRDefault="00C36AF4">
      <w:pPr>
        <w:pStyle w:val="CommentText"/>
        <w:rPr>
          <w:lang w:val="en-US"/>
        </w:rPr>
      </w:pPr>
      <w:r>
        <w:rPr>
          <w:rStyle w:val="CommentReference"/>
        </w:rPr>
        <w:annotationRef/>
      </w:r>
      <w:r w:rsidRPr="00C36AF4">
        <w:rPr>
          <w:lang w:val="en-US"/>
        </w:rPr>
        <w:t>Tubular in yeast, but not in animals</w:t>
      </w:r>
    </w:p>
  </w:comment>
  <w:comment w:id="35" w:author="Marko Kaksonen" w:date="2020-08-03T15:47:00Z" w:initials="MK">
    <w:p w14:paraId="05289023" w14:textId="467E1FDB" w:rsidR="003E0045" w:rsidRPr="00963D60" w:rsidRDefault="003E0045">
      <w:pPr>
        <w:pStyle w:val="CommentText"/>
        <w:rPr>
          <w:lang w:val="en-US"/>
        </w:rPr>
      </w:pPr>
      <w:r>
        <w:rPr>
          <w:rStyle w:val="CommentReference"/>
        </w:rPr>
        <w:annotationRef/>
      </w:r>
      <w:r w:rsidRPr="00963D60">
        <w:rPr>
          <w:lang w:val="en-US"/>
        </w:rPr>
        <w:t>Expand on dynamin</w:t>
      </w:r>
    </w:p>
  </w:comment>
  <w:comment w:id="38" w:author="Marko Kaksonen" w:date="2020-08-03T15:49:00Z" w:initials="MK">
    <w:p w14:paraId="37EB1171" w14:textId="2F6309E7" w:rsidR="001525D3" w:rsidRPr="001525D3" w:rsidRDefault="001525D3">
      <w:pPr>
        <w:pStyle w:val="CommentText"/>
        <w:rPr>
          <w:lang w:val="en-US"/>
        </w:rPr>
      </w:pPr>
      <w:r>
        <w:rPr>
          <w:rStyle w:val="CommentReference"/>
        </w:rPr>
        <w:annotationRef/>
      </w:r>
      <w:r w:rsidRPr="001525D3">
        <w:rPr>
          <w:lang w:val="en-US"/>
        </w:rPr>
        <w:t>Exp</w:t>
      </w:r>
      <w:r>
        <w:rPr>
          <w:lang w:val="en-US"/>
        </w:rPr>
        <w:t xml:space="preserve">and a bit on the </w:t>
      </w:r>
      <w:r w:rsidR="00D75E7F">
        <w:rPr>
          <w:lang w:val="en-US"/>
        </w:rPr>
        <w:t xml:space="preserve">mechanism of the </w:t>
      </w:r>
      <w:r>
        <w:rPr>
          <w:lang w:val="en-US"/>
        </w:rPr>
        <w:t>dynamin-</w:t>
      </w:r>
      <w:proofErr w:type="spellStart"/>
      <w:r>
        <w:rPr>
          <w:lang w:val="en-US"/>
        </w:rPr>
        <w:t>amphiphysin</w:t>
      </w:r>
      <w:proofErr w:type="spellEnd"/>
      <w:r>
        <w:rPr>
          <w:lang w:val="en-US"/>
        </w:rPr>
        <w:t xml:space="preserve"> interplay.</w:t>
      </w:r>
    </w:p>
  </w:comment>
  <w:comment w:id="90" w:author="Marko Kaksonen" w:date="2020-08-03T15:47:00Z" w:initials="MK">
    <w:p w14:paraId="5FC3A654" w14:textId="79B959A0" w:rsidR="0031723D" w:rsidRPr="001525D3" w:rsidRDefault="0031723D">
      <w:pPr>
        <w:pStyle w:val="CommentText"/>
        <w:rPr>
          <w:lang w:val="en-US"/>
        </w:rPr>
      </w:pPr>
      <w:r>
        <w:rPr>
          <w:rStyle w:val="CommentReference"/>
        </w:rPr>
        <w:annotationRef/>
      </w:r>
      <w:r w:rsidRPr="001525D3">
        <w:rPr>
          <w:lang w:val="en-US"/>
        </w:rPr>
        <w:t>Vps1’s other (real) roles?</w:t>
      </w:r>
    </w:p>
  </w:comment>
  <w:comment w:id="106" w:author="Marko Kaksonen" w:date="2020-08-03T15:55:00Z" w:initials="MK">
    <w:p w14:paraId="399DFBBB" w14:textId="64F884B2" w:rsidR="00976555" w:rsidRPr="00976555" w:rsidRDefault="00976555">
      <w:pPr>
        <w:pStyle w:val="CommentText"/>
        <w:rPr>
          <w:lang w:val="en-US"/>
        </w:rPr>
      </w:pPr>
      <w:r>
        <w:rPr>
          <w:rStyle w:val="CommentReference"/>
        </w:rPr>
        <w:annotationRef/>
      </w:r>
      <w:r w:rsidRPr="00976555">
        <w:rPr>
          <w:lang w:val="en-US"/>
        </w:rPr>
        <w:t xml:space="preserve">Define clearly what </w:t>
      </w:r>
      <w:r>
        <w:rPr>
          <w:lang w:val="en-US"/>
        </w:rPr>
        <w:t>“</w:t>
      </w:r>
      <w:proofErr w:type="spellStart"/>
      <w:r>
        <w:rPr>
          <w:lang w:val="en-US"/>
        </w:rPr>
        <w:t>Rvs</w:t>
      </w:r>
      <w:proofErr w:type="spellEnd"/>
      <w:r>
        <w:rPr>
          <w:lang w:val="en-US"/>
        </w:rPr>
        <w:t>” means.</w:t>
      </w:r>
    </w:p>
  </w:comment>
  <w:comment w:id="108" w:author="Marko Kaksonen" w:date="2020-08-03T15:48:00Z" w:initials="MK">
    <w:p w14:paraId="26E5E51F" w14:textId="15635B19" w:rsidR="00817250" w:rsidRPr="001525D3" w:rsidRDefault="00817250">
      <w:pPr>
        <w:pStyle w:val="CommentText"/>
        <w:rPr>
          <w:lang w:val="en-US"/>
        </w:rPr>
      </w:pPr>
      <w:r>
        <w:rPr>
          <w:rStyle w:val="CommentReference"/>
        </w:rPr>
        <w:annotationRef/>
      </w:r>
      <w:r w:rsidRPr="001525D3">
        <w:rPr>
          <w:lang w:val="en-US"/>
        </w:rPr>
        <w:t xml:space="preserve">Cite other papers too. </w:t>
      </w:r>
    </w:p>
  </w:comment>
  <w:comment w:id="122" w:author="Marko Kaksonen" w:date="2020-08-03T15:50:00Z" w:initials="MK">
    <w:p w14:paraId="232DC41C" w14:textId="699E345A" w:rsidR="00CA2CFD" w:rsidRPr="00CA2CFD" w:rsidRDefault="00CA2CFD">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30" w:author="Marko Kaksonen" w:date="2020-08-03T15:50:00Z" w:initials="MK">
    <w:p w14:paraId="2B532976" w14:textId="77777777" w:rsidR="00A51D29" w:rsidRPr="00CA2CFD" w:rsidRDefault="00A51D29" w:rsidP="00A51D29">
      <w:pPr>
        <w:pStyle w:val="CommentText"/>
        <w:rPr>
          <w:lang w:val="en-US"/>
        </w:rPr>
      </w:pPr>
      <w:r>
        <w:rPr>
          <w:rStyle w:val="CommentReference"/>
        </w:rPr>
        <w:annotationRef/>
      </w:r>
      <w:r w:rsidRPr="00CA2CFD">
        <w:rPr>
          <w:lang w:val="en-US"/>
        </w:rPr>
        <w:t>What does it mean that they ar</w:t>
      </w:r>
      <w:r>
        <w:rPr>
          <w:lang w:val="en-US"/>
        </w:rPr>
        <w:t>e not interchangeable?</w:t>
      </w:r>
    </w:p>
  </w:comment>
  <w:comment w:id="139" w:author="Marko Kaksonen" w:date="2020-08-03T15:52:00Z" w:initials="MK">
    <w:p w14:paraId="009153C9" w14:textId="62BE5C1B" w:rsidR="00C36E44" w:rsidRPr="00963D60" w:rsidRDefault="00C36E44">
      <w:pPr>
        <w:pStyle w:val="CommentText"/>
        <w:rPr>
          <w:lang w:val="en-US"/>
        </w:rPr>
      </w:pPr>
      <w:r>
        <w:rPr>
          <w:rStyle w:val="CommentReference"/>
        </w:rPr>
        <w:annotationRef/>
      </w:r>
      <w:r w:rsidRPr="00963D60">
        <w:rPr>
          <w:lang w:val="en-US"/>
        </w:rPr>
        <w:t>What theory?</w:t>
      </w:r>
    </w:p>
  </w:comment>
  <w:comment w:id="147" w:author="Marko Kaksonen" w:date="2020-08-03T15:53:00Z" w:initials="MK">
    <w:p w14:paraId="122C1B36" w14:textId="3A2CCD95" w:rsidR="00801C4E" w:rsidRPr="00801C4E" w:rsidRDefault="00801C4E">
      <w:pPr>
        <w:pStyle w:val="CommentText"/>
        <w:rPr>
          <w:lang w:val="en-US"/>
        </w:rPr>
      </w:pPr>
      <w:r>
        <w:rPr>
          <w:rStyle w:val="CommentReference"/>
        </w:rPr>
        <w:annotationRef/>
      </w:r>
      <w:r w:rsidRPr="00801C4E">
        <w:rPr>
          <w:lang w:val="en-US"/>
        </w:rPr>
        <w:t>Be more specific about the timing</w:t>
      </w:r>
      <w:r>
        <w:rPr>
          <w:lang w:val="en-US"/>
        </w:rPr>
        <w:t>.</w:t>
      </w:r>
    </w:p>
  </w:comment>
  <w:comment w:id="160" w:author="Marko Kaksonen" w:date="2020-08-03T15:56:00Z" w:initials="MK">
    <w:p w14:paraId="33A7E55C" w14:textId="7FF1CE7F" w:rsidR="001C7985" w:rsidRPr="001C7985" w:rsidRDefault="001C7985">
      <w:pPr>
        <w:pStyle w:val="CommentText"/>
        <w:rPr>
          <w:lang w:val="en-US"/>
        </w:rPr>
      </w:pPr>
      <w:r>
        <w:rPr>
          <w:rStyle w:val="CommentReference"/>
        </w:rPr>
        <w:annotationRef/>
      </w:r>
      <w:r w:rsidRPr="001C7985">
        <w:rPr>
          <w:lang w:val="en-US"/>
        </w:rPr>
        <w:t xml:space="preserve">We </w:t>
      </w:r>
      <w:r>
        <w:rPr>
          <w:lang w:val="en-US"/>
        </w:rPr>
        <w:t>should probably say something about different scission models in the intro.</w:t>
      </w:r>
    </w:p>
  </w:comment>
  <w:comment w:id="197" w:author="Marko Kaksonen" w:date="2020-08-03T15:55:00Z" w:initials="MK">
    <w:p w14:paraId="07E4C8D2" w14:textId="6A23BC82" w:rsidR="003C1C0B" w:rsidRPr="001C7985" w:rsidRDefault="003C1C0B">
      <w:pPr>
        <w:pStyle w:val="CommentText"/>
        <w:rPr>
          <w:lang w:val="en-US"/>
        </w:rPr>
      </w:pPr>
      <w:r>
        <w:rPr>
          <w:rStyle w:val="CommentReference"/>
        </w:rPr>
        <w:annotationRef/>
      </w:r>
      <w:r w:rsidRPr="001C7985">
        <w:rPr>
          <w:lang w:val="en-US"/>
        </w:rPr>
        <w:t>List the proteins here?</w:t>
      </w:r>
    </w:p>
  </w:comment>
  <w:comment w:id="183" w:author="Marko Kaksonen" w:date="2020-08-03T15:57:00Z" w:initials="MK">
    <w:p w14:paraId="3907746B" w14:textId="71F58571" w:rsidR="00597DE9" w:rsidRPr="00597DE9" w:rsidRDefault="00597DE9">
      <w:pPr>
        <w:pStyle w:val="CommentText"/>
        <w:rPr>
          <w:lang w:val="en-US"/>
        </w:rPr>
      </w:pPr>
      <w:r>
        <w:rPr>
          <w:rStyle w:val="CommentReference"/>
        </w:rPr>
        <w:annotationRef/>
      </w:r>
      <w:r w:rsidRPr="00597DE9">
        <w:rPr>
          <w:lang w:val="en-US"/>
        </w:rPr>
        <w:t>This last paragraph summarizes the cur</w:t>
      </w:r>
      <w:r>
        <w:rPr>
          <w:lang w:val="en-US"/>
        </w:rPr>
        <w:t>rent work. I think it is a bit too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51303D" w15:done="0"/>
  <w15:commentEx w15:paraId="646BDFCC" w15:done="0"/>
  <w15:commentEx w15:paraId="05289023" w15:done="0"/>
  <w15:commentEx w15:paraId="37EB1171" w15:done="0"/>
  <w15:commentEx w15:paraId="5FC3A654" w15:done="0"/>
  <w15:commentEx w15:paraId="399DFBBB" w15:done="0"/>
  <w15:commentEx w15:paraId="26E5E51F" w15:done="0"/>
  <w15:commentEx w15:paraId="232DC41C" w15:done="0"/>
  <w15:commentEx w15:paraId="2B532976" w15:done="0"/>
  <w15:commentEx w15:paraId="009153C9" w15:done="0"/>
  <w15:commentEx w15:paraId="122C1B36" w15:done="0"/>
  <w15:commentEx w15:paraId="33A7E55C" w15:done="0"/>
  <w15:commentEx w15:paraId="07E4C8D2" w15:done="0"/>
  <w15:commentEx w15:paraId="39077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AF9C" w16cex:dateUtc="2020-08-03T13:45:00Z"/>
  <w16cex:commentExtensible w16cex:durableId="22D2AFBB" w16cex:dateUtc="2020-08-03T13:46:00Z"/>
  <w16cex:commentExtensible w16cex:durableId="22D2B00B" w16cex:dateUtc="2020-08-03T13:47:00Z"/>
  <w16cex:commentExtensible w16cex:durableId="22D2B080" w16cex:dateUtc="2020-08-03T13:49:00Z"/>
  <w16cex:commentExtensible w16cex:durableId="22D2B021" w16cex:dateUtc="2020-08-03T13:47:00Z"/>
  <w16cex:commentExtensible w16cex:durableId="22D2B1EF" w16cex:dateUtc="2020-08-03T13:55:00Z"/>
  <w16cex:commentExtensible w16cex:durableId="22D2B062" w16cex:dateUtc="2020-08-03T13:48:00Z"/>
  <w16cex:commentExtensible w16cex:durableId="22D2B0D9" w16cex:dateUtc="2020-08-03T13:50:00Z"/>
  <w16cex:commentExtensible w16cex:durableId="22DB1FC7" w16cex:dateUtc="2020-08-03T13:50:00Z"/>
  <w16cex:commentExtensible w16cex:durableId="22D2B123" w16cex:dateUtc="2020-08-03T13:52:00Z"/>
  <w16cex:commentExtensible w16cex:durableId="22D2B160" w16cex:dateUtc="2020-08-03T13:53:00Z"/>
  <w16cex:commentExtensible w16cex:durableId="22D2B240" w16cex:dateUtc="2020-08-03T13:56:00Z"/>
  <w16cex:commentExtensible w16cex:durableId="22D2B20E" w16cex:dateUtc="2020-08-03T13:55:00Z"/>
  <w16cex:commentExtensible w16cex:durableId="22D2B276" w16cex:dateUtc="2020-08-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51303D" w16cid:durableId="22D2AF9C"/>
  <w16cid:commentId w16cid:paraId="646BDFCC" w16cid:durableId="22D2AFBB"/>
  <w16cid:commentId w16cid:paraId="05289023" w16cid:durableId="22D2B00B"/>
  <w16cid:commentId w16cid:paraId="37EB1171" w16cid:durableId="22D2B080"/>
  <w16cid:commentId w16cid:paraId="5FC3A654" w16cid:durableId="22D2B021"/>
  <w16cid:commentId w16cid:paraId="399DFBBB" w16cid:durableId="22D2B1EF"/>
  <w16cid:commentId w16cid:paraId="26E5E51F" w16cid:durableId="22D2B062"/>
  <w16cid:commentId w16cid:paraId="232DC41C" w16cid:durableId="22D2B0D9"/>
  <w16cid:commentId w16cid:paraId="2B532976" w16cid:durableId="22DB1FC7"/>
  <w16cid:commentId w16cid:paraId="009153C9" w16cid:durableId="22D2B123"/>
  <w16cid:commentId w16cid:paraId="122C1B36" w16cid:durableId="22D2B160"/>
  <w16cid:commentId w16cid:paraId="33A7E55C" w16cid:durableId="22D2B240"/>
  <w16cid:commentId w16cid:paraId="07E4C8D2" w16cid:durableId="22D2B20E"/>
  <w16cid:commentId w16cid:paraId="3907746B" w16cid:durableId="22D2B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epikaa Menon">
    <w15:presenceInfo w15:providerId="None" w15:userId="Deepikaa Menon"/>
  </w15:person>
  <w15:person w15:author="Marko Kaksonen">
    <w15:presenceInfo w15:providerId="None" w15:userId="Marko Kakso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15"/>
    <w:rsid w:val="000003DD"/>
    <w:rsid w:val="00006C3D"/>
    <w:rsid w:val="00015E4B"/>
    <w:rsid w:val="00027690"/>
    <w:rsid w:val="00036E6F"/>
    <w:rsid w:val="000A0CBB"/>
    <w:rsid w:val="000C4A73"/>
    <w:rsid w:val="0011356F"/>
    <w:rsid w:val="00143F97"/>
    <w:rsid w:val="001525D3"/>
    <w:rsid w:val="001C7985"/>
    <w:rsid w:val="00236C39"/>
    <w:rsid w:val="0026542A"/>
    <w:rsid w:val="00272FBB"/>
    <w:rsid w:val="0031723D"/>
    <w:rsid w:val="00353977"/>
    <w:rsid w:val="003838EA"/>
    <w:rsid w:val="003C1C0B"/>
    <w:rsid w:val="003D4CDA"/>
    <w:rsid w:val="003E0045"/>
    <w:rsid w:val="003F022C"/>
    <w:rsid w:val="00410AE2"/>
    <w:rsid w:val="00413D8C"/>
    <w:rsid w:val="00505F71"/>
    <w:rsid w:val="0058349A"/>
    <w:rsid w:val="00597DE9"/>
    <w:rsid w:val="005B6FF9"/>
    <w:rsid w:val="005C5F84"/>
    <w:rsid w:val="00621D01"/>
    <w:rsid w:val="0065244F"/>
    <w:rsid w:val="00801C4E"/>
    <w:rsid w:val="00817250"/>
    <w:rsid w:val="00851777"/>
    <w:rsid w:val="00924C59"/>
    <w:rsid w:val="00960CE1"/>
    <w:rsid w:val="00963D60"/>
    <w:rsid w:val="00976555"/>
    <w:rsid w:val="00985115"/>
    <w:rsid w:val="009873F1"/>
    <w:rsid w:val="009B4992"/>
    <w:rsid w:val="00A230E2"/>
    <w:rsid w:val="00A40C87"/>
    <w:rsid w:val="00A51D29"/>
    <w:rsid w:val="00AE1683"/>
    <w:rsid w:val="00C15D2D"/>
    <w:rsid w:val="00C36AF4"/>
    <w:rsid w:val="00C36E44"/>
    <w:rsid w:val="00C50D0E"/>
    <w:rsid w:val="00C50F8B"/>
    <w:rsid w:val="00C50FA8"/>
    <w:rsid w:val="00C561FE"/>
    <w:rsid w:val="00C743F8"/>
    <w:rsid w:val="00CA2CFD"/>
    <w:rsid w:val="00CF1779"/>
    <w:rsid w:val="00CF3972"/>
    <w:rsid w:val="00D75E7F"/>
    <w:rsid w:val="00E17D01"/>
    <w:rsid w:val="00E44EE1"/>
    <w:rsid w:val="00E8480A"/>
    <w:rsid w:val="00EF542C"/>
    <w:rsid w:val="00F408A8"/>
    <w:rsid w:val="00F5560A"/>
    <w:rsid w:val="00F8692E"/>
    <w:rsid w:val="00FE061D"/>
    <w:rsid w:val="00FF7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87D7"/>
  <w15:chartTrackingRefBased/>
  <w15:docId w15:val="{981CF4A3-0324-4A4B-810D-7ED9D8B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9F4"/>
    <w:rPr>
      <w:sz w:val="16"/>
      <w:szCs w:val="16"/>
    </w:rPr>
  </w:style>
  <w:style w:type="paragraph" w:styleId="CommentText">
    <w:name w:val="annotation text"/>
    <w:basedOn w:val="Normal"/>
    <w:link w:val="CommentTextChar"/>
    <w:uiPriority w:val="99"/>
    <w:semiHidden/>
    <w:unhideWhenUsed/>
    <w:rsid w:val="00FF79F4"/>
    <w:rPr>
      <w:sz w:val="20"/>
      <w:szCs w:val="20"/>
    </w:rPr>
  </w:style>
  <w:style w:type="character" w:customStyle="1" w:styleId="CommentTextChar">
    <w:name w:val="Comment Text Char"/>
    <w:basedOn w:val="DefaultParagraphFont"/>
    <w:link w:val="CommentText"/>
    <w:uiPriority w:val="99"/>
    <w:semiHidden/>
    <w:rsid w:val="00FF79F4"/>
    <w:rPr>
      <w:sz w:val="20"/>
      <w:szCs w:val="20"/>
    </w:rPr>
  </w:style>
  <w:style w:type="paragraph" w:styleId="CommentSubject">
    <w:name w:val="annotation subject"/>
    <w:basedOn w:val="CommentText"/>
    <w:next w:val="CommentText"/>
    <w:link w:val="CommentSubjectChar"/>
    <w:uiPriority w:val="99"/>
    <w:semiHidden/>
    <w:unhideWhenUsed/>
    <w:rsid w:val="00FF79F4"/>
    <w:rPr>
      <w:b/>
      <w:bCs/>
    </w:rPr>
  </w:style>
  <w:style w:type="character" w:customStyle="1" w:styleId="CommentSubjectChar">
    <w:name w:val="Comment Subject Char"/>
    <w:basedOn w:val="CommentTextChar"/>
    <w:link w:val="CommentSubject"/>
    <w:uiPriority w:val="99"/>
    <w:semiHidden/>
    <w:rsid w:val="00FF79F4"/>
    <w:rPr>
      <w:b/>
      <w:bCs/>
      <w:sz w:val="20"/>
      <w:szCs w:val="20"/>
    </w:rPr>
  </w:style>
  <w:style w:type="paragraph" w:styleId="BalloonText">
    <w:name w:val="Balloon Text"/>
    <w:basedOn w:val="Normal"/>
    <w:link w:val="BalloonTextChar"/>
    <w:uiPriority w:val="99"/>
    <w:semiHidden/>
    <w:unhideWhenUsed/>
    <w:rsid w:val="00FF79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9F4"/>
    <w:rPr>
      <w:rFonts w:ascii="Times New Roman" w:hAnsi="Times New Roman" w:cs="Times New Roman"/>
      <w:sz w:val="18"/>
      <w:szCs w:val="18"/>
    </w:rPr>
  </w:style>
  <w:style w:type="paragraph" w:styleId="Revision">
    <w:name w:val="Revision"/>
    <w:hidden/>
    <w:uiPriority w:val="99"/>
    <w:semiHidden/>
    <w:rsid w:val="00A40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340E65-C50D-3842-A87B-5E934F1B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31</cp:revision>
  <dcterms:created xsi:type="dcterms:W3CDTF">2020-08-09T17:38:00Z</dcterms:created>
  <dcterms:modified xsi:type="dcterms:W3CDTF">2020-08-10T17:07:00Z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http://www.zotero.org/styles/chicago-author-date</vt:lpwstr>
  </property>
  <property fmtid="{D5CDD505-2E9C-101B-9397-08002B2CF9AE}" pid="24" name="Mendeley Unique User Id_1">
    <vt:lpwstr>1f2ac8a5-e976-3cea-89dd-fb7424368759</vt:lpwstr>
  </property>
</Properties>
</file>