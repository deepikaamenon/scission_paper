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4F9E" w14:textId="77777777" w:rsidR="00985115" w:rsidRPr="00985115" w:rsidRDefault="00985115" w:rsidP="00985115">
      <w:pPr>
        <w:rPr>
          <w:lang w:val="en-US"/>
        </w:rPr>
      </w:pPr>
      <w:r>
        <w:t>﻿</w:t>
      </w:r>
      <w:r w:rsidRPr="00985115">
        <w:rPr>
          <w:u w:val="single"/>
          <w:lang w:val="en-US"/>
        </w:rPr>
        <w:t>Introduction</w:t>
      </w:r>
    </w:p>
    <w:p w14:paraId="620A5177" w14:textId="77777777" w:rsidR="00985115" w:rsidRPr="00985115" w:rsidRDefault="00985115" w:rsidP="00985115">
      <w:pPr>
        <w:rPr>
          <w:lang w:val="en-US"/>
        </w:rPr>
      </w:pPr>
    </w:p>
    <w:p w14:paraId="40E41FD1" w14:textId="08AC7EB6" w:rsidR="00985115" w:rsidRPr="00236C39" w:rsidRDefault="00985115" w:rsidP="00985115">
      <w:pPr>
        <w:rPr>
          <w:lang w:val="en-US"/>
        </w:rPr>
      </w:pPr>
      <w:commentRangeStart w:id="0"/>
      <w:proofErr w:type="spellStart"/>
      <w:r w:rsidRPr="00985115">
        <w:rPr>
          <w:lang w:val="en-US"/>
        </w:rPr>
        <w:t>Clathrin</w:t>
      </w:r>
      <w:proofErr w:type="spellEnd"/>
      <w:r w:rsidRPr="00985115">
        <w:rPr>
          <w:lang w:val="en-US"/>
        </w:rPr>
        <w:t>-mediated endocytosis</w:t>
      </w:r>
      <w:r w:rsidR="00C743F8">
        <w:rPr>
          <w:lang w:val="en-US"/>
        </w:rPr>
        <w:t xml:space="preserve"> </w:t>
      </w:r>
      <w:commentRangeEnd w:id="0"/>
      <w:r w:rsidR="00FF79F4">
        <w:rPr>
          <w:rStyle w:val="CommentReference"/>
        </w:rPr>
        <w:commentReference w:id="0"/>
      </w:r>
      <w:r w:rsidR="00C743F8">
        <w:rPr>
          <w:lang w:val="en-US"/>
        </w:rPr>
        <w:t xml:space="preserve">involves the reshaping </w:t>
      </w:r>
      <w:r w:rsidRPr="00985115">
        <w:rPr>
          <w:lang w:val="en-US"/>
        </w:rPr>
        <w:t xml:space="preserve">a flat plasma into a </w:t>
      </w:r>
      <w:commentRangeStart w:id="1"/>
      <w:ins w:id="2" w:author="Marko Kaksonen" w:date="2020-08-03T15:45:00Z">
        <w:r w:rsidR="00CF3972">
          <w:rPr>
            <w:lang w:val="en-US"/>
          </w:rPr>
          <w:t>(</w:t>
        </w:r>
      </w:ins>
      <w:r w:rsidRPr="00985115">
        <w:rPr>
          <w:lang w:val="en-US"/>
        </w:rPr>
        <w:t>tubular</w:t>
      </w:r>
      <w:ins w:id="3" w:author="Marko Kaksonen" w:date="2020-08-03T15:45:00Z">
        <w:r w:rsidR="00CF3972">
          <w:rPr>
            <w:lang w:val="en-US"/>
          </w:rPr>
          <w:t>)</w:t>
        </w:r>
      </w:ins>
      <w:commentRangeEnd w:id="1"/>
      <w:ins w:id="4" w:author="Marko Kaksonen" w:date="2020-08-03T15:46:00Z">
        <w:r w:rsidR="00C36AF4">
          <w:rPr>
            <w:rStyle w:val="CommentReference"/>
          </w:rPr>
          <w:commentReference w:id="1"/>
        </w:r>
      </w:ins>
      <w:r w:rsidRPr="00985115">
        <w:rPr>
          <w:lang w:val="en-US"/>
        </w:rPr>
        <w:t xml:space="preserve"> invagination that eventually forms a vesicle. </w:t>
      </w:r>
      <w:r w:rsidRPr="00236C39">
        <w:rPr>
          <w:lang w:val="en-US"/>
        </w:rPr>
        <w:t>Forces that drive the transition from invagination to spherical vesicle in mammalian cells are provided by con</w:t>
      </w:r>
      <w:r w:rsidR="00015E4B">
        <w:rPr>
          <w:lang w:val="en-US"/>
        </w:rPr>
        <w:t>formation changes</w:t>
      </w:r>
      <w:r w:rsidR="00CF1779">
        <w:rPr>
          <w:lang w:val="en-US"/>
        </w:rPr>
        <w:t xml:space="preserve">    </w:t>
      </w:r>
      <w:r w:rsidRPr="00236C39">
        <w:rPr>
          <w:lang w:val="en-US"/>
        </w:rPr>
        <w:t xml:space="preserve"> of the </w:t>
      </w:r>
      <w:commentRangeStart w:id="5"/>
      <w:r w:rsidRPr="00236C39">
        <w:rPr>
          <w:lang w:val="en-US"/>
        </w:rPr>
        <w:t>GTPase Dynamin</w:t>
      </w:r>
      <w:commentRangeEnd w:id="5"/>
      <w:r w:rsidR="003E0045">
        <w:rPr>
          <w:rStyle w:val="CommentReference"/>
        </w:rPr>
        <w:commentReference w:id="5"/>
      </w:r>
      <w:r w:rsidRPr="00236C39">
        <w:rPr>
          <w:lang w:val="en-US"/>
        </w:rPr>
        <w:t xml:space="preserve">. Dynamin is now known to act in </w:t>
      </w:r>
      <w:commentRangeStart w:id="6"/>
      <w:r w:rsidRPr="00236C39">
        <w:rPr>
          <w:lang w:val="en-US"/>
        </w:rPr>
        <w:t>concert</w:t>
      </w:r>
      <w:commentRangeEnd w:id="6"/>
      <w:r w:rsidR="001525D3">
        <w:rPr>
          <w:rStyle w:val="CommentReference"/>
        </w:rPr>
        <w:commentReference w:id="6"/>
      </w:r>
      <w:r w:rsidRPr="00236C39">
        <w:rPr>
          <w:lang w:val="en-US"/>
        </w:rPr>
        <w:t xml:space="preserve"> with the crescent-shaped N-BAR proteins Endophilin and </w:t>
      </w:r>
      <w:del w:id="7" w:author="Marko Kaksonen" w:date="2020-08-03T15:49:00Z">
        <w:r w:rsidRPr="00236C39" w:rsidDel="00924C59">
          <w:rPr>
            <w:lang w:val="en-US"/>
          </w:rPr>
          <w:delText xml:space="preserve">Amphyphysin </w:delText>
        </w:r>
      </w:del>
      <w:proofErr w:type="spellStart"/>
      <w:ins w:id="8" w:author="Marko Kaksonen" w:date="2020-08-03T15:49:00Z">
        <w:r w:rsidR="00924C59" w:rsidRPr="00236C39">
          <w:rPr>
            <w:lang w:val="en-US"/>
          </w:rPr>
          <w:t>Amph</w:t>
        </w:r>
        <w:r w:rsidR="00924C59">
          <w:rPr>
            <w:lang w:val="en-US"/>
          </w:rPr>
          <w:t>i</w:t>
        </w:r>
        <w:r w:rsidR="00924C59" w:rsidRPr="00236C39">
          <w:rPr>
            <w:lang w:val="en-US"/>
          </w:rPr>
          <w:t>physin</w:t>
        </w:r>
        <w:proofErr w:type="spellEnd"/>
        <w:r w:rsidR="00924C59" w:rsidRPr="00236C39">
          <w:rPr>
            <w:lang w:val="en-US"/>
          </w:rPr>
          <w:t xml:space="preserve"> </w:t>
        </w:r>
      </w:ins>
      <w:r w:rsidRPr="00236C39">
        <w:rPr>
          <w:lang w:val="en-US"/>
        </w:rPr>
        <w:t>(ref. Dynamin papers).</w:t>
      </w:r>
      <w:r w:rsidR="00C743F8" w:rsidRPr="00C743F8">
        <w:rPr>
          <w:lang w:val="en-US"/>
        </w:rPr>
        <w:t xml:space="preserve"> </w:t>
      </w:r>
      <w:r w:rsidR="00C743F8">
        <w:rPr>
          <w:lang w:val="en-US"/>
        </w:rPr>
        <w:t xml:space="preserve">Yeast dynamin </w:t>
      </w:r>
      <w:commentRangeStart w:id="9"/>
      <w:r w:rsidR="00C743F8">
        <w:rPr>
          <w:lang w:val="en-US"/>
        </w:rPr>
        <w:t xml:space="preserve">Vps1 </w:t>
      </w:r>
      <w:commentRangeEnd w:id="9"/>
      <w:r w:rsidR="0031723D">
        <w:rPr>
          <w:rStyle w:val="CommentReference"/>
        </w:rPr>
        <w:commentReference w:id="9"/>
      </w:r>
      <w:r w:rsidR="00C743F8">
        <w:rPr>
          <w:lang w:val="en-US"/>
        </w:rPr>
        <w:t xml:space="preserve">has been proposed to interact with endocytic proteins, although the its role in the scission process is still debated (references). </w:t>
      </w:r>
      <w:r w:rsidRPr="00236C39">
        <w:rPr>
          <w:lang w:val="en-US"/>
        </w:rPr>
        <w:t xml:space="preserve">In yeast cells, what causes membrane scission is </w:t>
      </w:r>
      <w:r w:rsidR="00C743F8">
        <w:rPr>
          <w:lang w:val="en-US"/>
        </w:rPr>
        <w:t xml:space="preserve">thus </w:t>
      </w:r>
      <w:r w:rsidRPr="00236C39">
        <w:rPr>
          <w:lang w:val="en-US"/>
        </w:rPr>
        <w:t xml:space="preserve">unclear, although the yeast N-BAR protein complex </w:t>
      </w:r>
      <w:commentRangeStart w:id="10"/>
      <w:proofErr w:type="spellStart"/>
      <w:r w:rsidRPr="00236C39">
        <w:rPr>
          <w:lang w:val="en-US"/>
        </w:rPr>
        <w:t>Rvs</w:t>
      </w:r>
      <w:commentRangeEnd w:id="10"/>
      <w:proofErr w:type="spellEnd"/>
      <w:r w:rsidR="00976555">
        <w:rPr>
          <w:rStyle w:val="CommentReference"/>
        </w:rPr>
        <w:commentReference w:id="10"/>
      </w:r>
      <w:r w:rsidRPr="00236C39">
        <w:rPr>
          <w:lang w:val="en-US"/>
        </w:rPr>
        <w:t xml:space="preserve"> has been identified as an important component of the scission module</w:t>
      </w:r>
      <w:r w:rsidR="00C743F8">
        <w:rPr>
          <w:lang w:val="en-US"/>
        </w:rPr>
        <w:t xml:space="preserve"> (</w:t>
      </w:r>
      <w:commentRangeStart w:id="11"/>
      <w:r w:rsidR="00C743F8">
        <w:rPr>
          <w:lang w:val="en-US"/>
        </w:rPr>
        <w:t xml:space="preserve">ref Marko, </w:t>
      </w:r>
      <w:proofErr w:type="spellStart"/>
      <w:r w:rsidR="00C743F8">
        <w:rPr>
          <w:lang w:val="en-US"/>
        </w:rPr>
        <w:t>ANdrea</w:t>
      </w:r>
      <w:commentRangeEnd w:id="11"/>
      <w:proofErr w:type="spellEnd"/>
      <w:r w:rsidR="00817250">
        <w:rPr>
          <w:rStyle w:val="CommentReference"/>
        </w:rPr>
        <w:commentReference w:id="11"/>
      </w:r>
      <w:r w:rsidR="00C743F8">
        <w:rPr>
          <w:lang w:val="en-US"/>
        </w:rPr>
        <w:t>)</w:t>
      </w:r>
      <w:r w:rsidRPr="00236C39">
        <w:rPr>
          <w:lang w:val="en-US"/>
        </w:rPr>
        <w:t xml:space="preserve">. </w:t>
      </w:r>
      <w:r w:rsidR="0065244F">
        <w:rPr>
          <w:lang w:val="en-US"/>
        </w:rPr>
        <w:t xml:space="preserve">The </w:t>
      </w:r>
      <w:proofErr w:type="spellStart"/>
      <w:r w:rsidRPr="00236C39">
        <w:rPr>
          <w:lang w:val="en-US"/>
        </w:rPr>
        <w:t>Amphiphysin</w:t>
      </w:r>
      <w:proofErr w:type="spellEnd"/>
      <w:r w:rsidRPr="00236C39">
        <w:rPr>
          <w:lang w:val="en-US"/>
        </w:rPr>
        <w:t xml:space="preserve"> and Endophilin homologue </w:t>
      </w:r>
      <w:r w:rsidR="0065244F">
        <w:rPr>
          <w:lang w:val="en-US"/>
        </w:rPr>
        <w:t xml:space="preserve">in yeast is </w:t>
      </w:r>
      <w:r w:rsidR="00AE1683">
        <w:rPr>
          <w:lang w:val="en-US"/>
        </w:rPr>
        <w:t>the</w:t>
      </w:r>
      <w:r w:rsidRPr="00236C39">
        <w:rPr>
          <w:lang w:val="en-US"/>
        </w:rPr>
        <w:t xml:space="preserve"> heterodimeric</w:t>
      </w:r>
      <w:r w:rsidR="00FE061D">
        <w:rPr>
          <w:lang w:val="en-US"/>
        </w:rPr>
        <w:t xml:space="preserve"> </w:t>
      </w:r>
      <w:r w:rsidRPr="00236C39">
        <w:rPr>
          <w:lang w:val="en-US"/>
        </w:rPr>
        <w:t xml:space="preserve">complex </w:t>
      </w:r>
      <w:proofErr w:type="spellStart"/>
      <w:r w:rsidR="00FE061D">
        <w:rPr>
          <w:lang w:val="en-US"/>
        </w:rPr>
        <w:t>Rvs</w:t>
      </w:r>
      <w:proofErr w:type="spellEnd"/>
      <w:r w:rsidR="00FE061D">
        <w:rPr>
          <w:lang w:val="en-US"/>
        </w:rPr>
        <w:t xml:space="preserve"> </w:t>
      </w:r>
      <w:r w:rsidRPr="00236C39">
        <w:rPr>
          <w:lang w:val="en-US"/>
        </w:rPr>
        <w:t>composed of Rvs161 and Rvs167 (Friesen et al., 2006</w:t>
      </w:r>
      <w:r w:rsidR="00FE061D">
        <w:rPr>
          <w:lang w:val="en-US"/>
        </w:rPr>
        <w:t xml:space="preserve">, </w:t>
      </w:r>
      <w:proofErr w:type="spellStart"/>
      <w:r w:rsidR="00FE061D" w:rsidRPr="00236C39">
        <w:rPr>
          <w:lang w:val="en-US"/>
        </w:rPr>
        <w:t>Youn</w:t>
      </w:r>
      <w:proofErr w:type="spellEnd"/>
      <w:r w:rsidR="00FE061D" w:rsidRPr="00236C39">
        <w:rPr>
          <w:lang w:val="en-US"/>
        </w:rPr>
        <w:t xml:space="preserve"> et al., 2010</w:t>
      </w:r>
      <w:r w:rsidRPr="00236C39">
        <w:rPr>
          <w:lang w:val="en-US"/>
        </w:rPr>
        <w:t xml:space="preserve">). Deletion of </w:t>
      </w:r>
      <w:proofErr w:type="spellStart"/>
      <w:r w:rsidRPr="00236C39">
        <w:rPr>
          <w:lang w:val="en-US"/>
        </w:rPr>
        <w:t>Rvs</w:t>
      </w:r>
      <w:proofErr w:type="spellEnd"/>
      <w:r w:rsidRPr="00236C39">
        <w:rPr>
          <w:lang w:val="en-US"/>
        </w:rPr>
        <w:t xml:space="preserve"> reduces scission efficiency by nearly 30\% and reduces the invagination lengths at which scission occurs (</w:t>
      </w:r>
      <w:proofErr w:type="spellStart"/>
      <w:r w:rsidRPr="00236C39">
        <w:rPr>
          <w:lang w:val="en-US"/>
        </w:rPr>
        <w:t>wanda</w:t>
      </w:r>
      <w:proofErr w:type="spellEnd"/>
      <w:r w:rsidRPr="00236C39">
        <w:rPr>
          <w:lang w:val="en-US"/>
        </w:rPr>
        <w:t>)</w:t>
      </w:r>
      <w:r w:rsidR="0058349A">
        <w:rPr>
          <w:lang w:val="en-US"/>
        </w:rPr>
        <w:t>.</w:t>
      </w:r>
      <w:r w:rsidRPr="00236C39">
        <w:rPr>
          <w:lang w:val="en-US"/>
        </w:rPr>
        <w:t xml:space="preserve"> Apart from a canonical N-BAR domain which forms a </w:t>
      </w:r>
      <w:proofErr w:type="spellStart"/>
      <w:r w:rsidRPr="00236C39">
        <w:rPr>
          <w:lang w:val="en-US"/>
        </w:rPr>
        <w:t>cresent</w:t>
      </w:r>
      <w:proofErr w:type="spellEnd"/>
      <w:r w:rsidRPr="00236C39">
        <w:rPr>
          <w:lang w:val="en-US"/>
        </w:rPr>
        <w:t xml:space="preserve">-shaped structure,  Rvs167 has a Glycine-Proline-Alanine rich (GPA) region and a C-terminal SH3 domain. Rvs161 and Rvs167 N-BAR domains are 42\% similar, and 21\% identical, but are not </w:t>
      </w:r>
      <w:commentRangeStart w:id="12"/>
      <w:r w:rsidRPr="00236C39">
        <w:rPr>
          <w:lang w:val="en-US"/>
        </w:rPr>
        <w:t xml:space="preserve">interchangeable </w:t>
      </w:r>
      <w:commentRangeEnd w:id="12"/>
      <w:r w:rsidR="00CA2CFD">
        <w:rPr>
          <w:rStyle w:val="CommentReference"/>
        </w:rPr>
        <w:commentReference w:id="12"/>
      </w:r>
      <w:r w:rsidRPr="00236C39">
        <w:rPr>
          <w:lang w:val="en-US"/>
        </w:rPr>
        <w:t>(</w:t>
      </w:r>
      <w:proofErr w:type="spellStart"/>
      <w:r w:rsidRPr="00236C39">
        <w:rPr>
          <w:lang w:val="en-US"/>
        </w:rPr>
        <w:t>Sivadon</w:t>
      </w:r>
      <w:proofErr w:type="spellEnd"/>
      <w:r w:rsidRPr="00236C39">
        <w:rPr>
          <w:lang w:val="en-US"/>
        </w:rPr>
        <w:t xml:space="preserve">, </w:t>
      </w:r>
      <w:proofErr w:type="spellStart"/>
      <w:r w:rsidRPr="00236C39">
        <w:rPr>
          <w:lang w:val="en-US"/>
        </w:rPr>
        <w:t>Crouzet</w:t>
      </w:r>
      <w:proofErr w:type="spellEnd"/>
      <w:r w:rsidRPr="00236C39">
        <w:rPr>
          <w:lang w:val="en-US"/>
        </w:rPr>
        <w:t xml:space="preserve"> and </w:t>
      </w:r>
      <w:proofErr w:type="spellStart"/>
      <w:r w:rsidRPr="00236C39">
        <w:rPr>
          <w:lang w:val="en-US"/>
        </w:rPr>
        <w:t>Aigle</w:t>
      </w:r>
      <w:proofErr w:type="spellEnd"/>
      <w:r w:rsidRPr="00236C39">
        <w:rPr>
          <w:lang w:val="en-US"/>
        </w:rPr>
        <w:t>, 1997). The GPA region is thought to act as a linker with no known other function, while loss of the SH3 domain affects budding pattern and actin morphology</w:t>
      </w:r>
      <w:r w:rsidR="0065244F">
        <w:rPr>
          <w:lang w:val="en-US"/>
        </w:rPr>
        <w:t xml:space="preserve"> (ref)</w:t>
      </w:r>
      <w:r w:rsidRPr="00236C39">
        <w:rPr>
          <w:lang w:val="en-US"/>
        </w:rPr>
        <w:t xml:space="preserve">. Most </w:t>
      </w:r>
      <w:proofErr w:type="spellStart"/>
      <w:r w:rsidRPr="00236C39">
        <w:rPr>
          <w:lang w:val="en-US"/>
        </w:rPr>
        <w:t>Rvs</w:t>
      </w:r>
      <w:proofErr w:type="spellEnd"/>
      <w:r w:rsidRPr="00236C39">
        <w:rPr>
          <w:lang w:val="en-US"/>
        </w:rPr>
        <w:t xml:space="preserve"> deletion phenotypes can however, be rescued by expression of the BAR domain alone (</w:t>
      </w:r>
      <w:proofErr w:type="spellStart"/>
      <w:r w:rsidRPr="00236C39">
        <w:rPr>
          <w:lang w:val="en-US"/>
        </w:rPr>
        <w:t>Sivadon</w:t>
      </w:r>
      <w:proofErr w:type="spellEnd"/>
      <w:r w:rsidRPr="00236C39">
        <w:rPr>
          <w:lang w:val="en-US"/>
        </w:rPr>
        <w:t xml:space="preserve">, </w:t>
      </w:r>
      <w:proofErr w:type="spellStart"/>
      <w:r w:rsidRPr="00236C39">
        <w:rPr>
          <w:lang w:val="en-US"/>
        </w:rPr>
        <w:t>Crouzet</w:t>
      </w:r>
      <w:proofErr w:type="spellEnd"/>
      <w:r w:rsidRPr="00236C39">
        <w:rPr>
          <w:lang w:val="en-US"/>
        </w:rPr>
        <w:t xml:space="preserve"> and </w:t>
      </w:r>
      <w:proofErr w:type="spellStart"/>
      <w:r w:rsidRPr="00236C39">
        <w:rPr>
          <w:lang w:val="en-US"/>
        </w:rPr>
        <w:t>Aigle</w:t>
      </w:r>
      <w:proofErr w:type="spellEnd"/>
      <w:r w:rsidRPr="00236C39">
        <w:rPr>
          <w:lang w:val="en-US"/>
        </w:rPr>
        <w:t xml:space="preserve">, 1997), suggesting that the BAR domains are the main functional unit of the </w:t>
      </w:r>
      <w:proofErr w:type="spellStart"/>
      <w:r w:rsidRPr="00236C39">
        <w:rPr>
          <w:lang w:val="en-US"/>
        </w:rPr>
        <w:t>Rvs</w:t>
      </w:r>
      <w:proofErr w:type="spellEnd"/>
      <w:r w:rsidRPr="00236C39">
        <w:rPr>
          <w:lang w:val="en-US"/>
        </w:rPr>
        <w:t xml:space="preserve"> complex. In keeping with this </w:t>
      </w:r>
      <w:commentRangeStart w:id="13"/>
      <w:r w:rsidRPr="00236C39">
        <w:rPr>
          <w:lang w:val="en-US"/>
        </w:rPr>
        <w:t>theory</w:t>
      </w:r>
      <w:commentRangeEnd w:id="13"/>
      <w:r w:rsidR="00C36E44">
        <w:rPr>
          <w:rStyle w:val="CommentReference"/>
        </w:rPr>
        <w:commentReference w:id="13"/>
      </w:r>
      <w:r w:rsidRPr="00236C39">
        <w:rPr>
          <w:lang w:val="en-US"/>
        </w:rPr>
        <w:t xml:space="preserve">, </w:t>
      </w:r>
      <w:proofErr w:type="spellStart"/>
      <w:r w:rsidRPr="00236C39">
        <w:rPr>
          <w:lang w:val="en-US"/>
        </w:rPr>
        <w:t>Rvs</w:t>
      </w:r>
      <w:proofErr w:type="spellEnd"/>
      <w:r w:rsidRPr="00236C39">
        <w:rPr>
          <w:lang w:val="en-US"/>
        </w:rPr>
        <w:t xml:space="preserve"> has been shown to tubulate liposomes in vitro (</w:t>
      </w:r>
      <w:proofErr w:type="spellStart"/>
      <w:r w:rsidRPr="00236C39">
        <w:rPr>
          <w:lang w:val="en-US"/>
        </w:rPr>
        <w:t>Youn</w:t>
      </w:r>
      <w:proofErr w:type="spellEnd"/>
      <w:r w:rsidRPr="00236C39">
        <w:rPr>
          <w:lang w:val="en-US"/>
        </w:rPr>
        <w:t xml:space="preserve"> et al., 2010). The </w:t>
      </w:r>
      <w:proofErr w:type="spellStart"/>
      <w:r w:rsidRPr="00236C39">
        <w:rPr>
          <w:lang w:val="en-US"/>
        </w:rPr>
        <w:t>Rvs</w:t>
      </w:r>
      <w:proofErr w:type="spellEnd"/>
      <w:r w:rsidRPr="00236C39">
        <w:rPr>
          <w:lang w:val="en-US"/>
        </w:rPr>
        <w:t xml:space="preserve"> complex arrives at endocytic sites in </w:t>
      </w:r>
      <w:commentRangeStart w:id="14"/>
      <w:r w:rsidRPr="00236C39">
        <w:rPr>
          <w:lang w:val="en-US"/>
        </w:rPr>
        <w:t>the last stage of the endocytosis</w:t>
      </w:r>
      <w:commentRangeEnd w:id="14"/>
      <w:r w:rsidR="00801C4E">
        <w:rPr>
          <w:rStyle w:val="CommentReference"/>
        </w:rPr>
        <w:commentReference w:id="14"/>
      </w:r>
      <w:r w:rsidRPr="00236C39">
        <w:rPr>
          <w:lang w:val="en-US"/>
        </w:rPr>
        <w:t>, and disassembles rapidly at the time of membrane scission (</w:t>
      </w:r>
      <w:proofErr w:type="spellStart"/>
      <w:r w:rsidRPr="00236C39">
        <w:rPr>
          <w:lang w:val="en-US"/>
        </w:rPr>
        <w:t>Picco</w:t>
      </w:r>
      <w:proofErr w:type="spellEnd"/>
      <w:r w:rsidRPr="00236C39">
        <w:rPr>
          <w:lang w:val="en-US"/>
        </w:rPr>
        <w:t xml:space="preserve"> et al., 2015), consistent with a role in membrane scission. While it is </w:t>
      </w:r>
      <w:r w:rsidR="00CF1779">
        <w:rPr>
          <w:lang w:val="en-US"/>
        </w:rPr>
        <w:t>shown to be</w:t>
      </w:r>
      <w:r w:rsidRPr="00236C39">
        <w:rPr>
          <w:lang w:val="en-US"/>
        </w:rPr>
        <w:t xml:space="preserve"> involved in the last stages of endocytosis, a mechanistic understanding of the influence of </w:t>
      </w:r>
      <w:proofErr w:type="spellStart"/>
      <w:r w:rsidRPr="00236C39">
        <w:rPr>
          <w:lang w:val="en-US"/>
        </w:rPr>
        <w:t>Rvs</w:t>
      </w:r>
      <w:proofErr w:type="spellEnd"/>
      <w:r w:rsidRPr="00236C39">
        <w:rPr>
          <w:lang w:val="en-US"/>
        </w:rPr>
        <w:t xml:space="preserve"> on scission remains incomplete.</w:t>
      </w:r>
      <w:commentRangeStart w:id="15"/>
      <w:r w:rsidRPr="00236C39">
        <w:rPr>
          <w:lang w:val="en-US"/>
        </w:rPr>
        <w:t xml:space="preserve"> </w:t>
      </w:r>
      <w:commentRangeEnd w:id="15"/>
      <w:r w:rsidR="001C7985">
        <w:rPr>
          <w:rStyle w:val="CommentReference"/>
        </w:rPr>
        <w:commentReference w:id="15"/>
      </w:r>
    </w:p>
    <w:p w14:paraId="0AA569C0" w14:textId="77777777" w:rsidR="00985115" w:rsidRPr="00236C39" w:rsidRDefault="00985115" w:rsidP="00985115">
      <w:pPr>
        <w:rPr>
          <w:lang w:val="en-US"/>
        </w:rPr>
      </w:pPr>
    </w:p>
    <w:p w14:paraId="06D68F8B" w14:textId="6C5203D7" w:rsidR="00985115" w:rsidRPr="00236C39" w:rsidRDefault="00985115" w:rsidP="00985115">
      <w:pPr>
        <w:rPr>
          <w:lang w:val="en-US"/>
        </w:rPr>
      </w:pPr>
      <w:commentRangeStart w:id="16"/>
      <w:r w:rsidRPr="00236C39">
        <w:rPr>
          <w:lang w:val="en-US"/>
        </w:rPr>
        <w:t xml:space="preserve">We used quantitative live-cell imaging and genetic manipulation in </w:t>
      </w:r>
      <w:r w:rsidRPr="0026542A">
        <w:rPr>
          <w:i/>
          <w:iCs/>
          <w:lang w:val="en-US"/>
          <w:rPrChange w:id="17" w:author="Marko Kaksonen" w:date="2020-08-03T15:55:00Z">
            <w:rPr>
              <w:lang w:val="en-US"/>
            </w:rPr>
          </w:rPrChange>
        </w:rPr>
        <w:t>S</w:t>
      </w:r>
      <w:del w:id="18" w:author="Marko Kaksonen" w:date="2020-08-03T15:54:00Z">
        <w:r w:rsidRPr="0026542A" w:rsidDel="0026542A">
          <w:rPr>
            <w:i/>
            <w:iCs/>
            <w:lang w:val="en-US"/>
            <w:rPrChange w:id="19" w:author="Marko Kaksonen" w:date="2020-08-03T15:55:00Z">
              <w:rPr>
                <w:lang w:val="en-US"/>
              </w:rPr>
            </w:rPrChange>
          </w:rPr>
          <w:delText>.</w:delText>
        </w:r>
      </w:del>
      <w:ins w:id="20" w:author="Marko Kaksonen" w:date="2020-08-03T15:54:00Z">
        <w:r w:rsidR="0026542A" w:rsidRPr="0026542A">
          <w:rPr>
            <w:i/>
            <w:iCs/>
            <w:lang w:val="en-US"/>
            <w:rPrChange w:id="21" w:author="Marko Kaksonen" w:date="2020-08-03T15:55:00Z">
              <w:rPr>
                <w:lang w:val="en-US"/>
              </w:rPr>
            </w:rPrChange>
          </w:rPr>
          <w:t xml:space="preserve">accharomyces </w:t>
        </w:r>
      </w:ins>
      <w:del w:id="22" w:author="Marko Kaksonen" w:date="2020-08-03T15:54:00Z">
        <w:r w:rsidRPr="0026542A" w:rsidDel="0026542A">
          <w:rPr>
            <w:i/>
            <w:iCs/>
            <w:lang w:val="en-US"/>
            <w:rPrChange w:id="23" w:author="Marko Kaksonen" w:date="2020-08-03T15:55:00Z">
              <w:rPr>
                <w:lang w:val="en-US"/>
              </w:rPr>
            </w:rPrChange>
          </w:rPr>
          <w:delText xml:space="preserve">cereviciae </w:delText>
        </w:r>
      </w:del>
      <w:ins w:id="24" w:author="Marko Kaksonen" w:date="2020-08-03T15:54:00Z">
        <w:r w:rsidR="0026542A" w:rsidRPr="0026542A">
          <w:rPr>
            <w:i/>
            <w:iCs/>
            <w:lang w:val="en-US"/>
            <w:rPrChange w:id="25" w:author="Marko Kaksonen" w:date="2020-08-03T15:55:00Z">
              <w:rPr>
                <w:lang w:val="en-US"/>
              </w:rPr>
            </w:rPrChange>
          </w:rPr>
          <w:t>cerevisiae</w:t>
        </w:r>
        <w:r w:rsidR="0026542A" w:rsidRPr="00236C39">
          <w:rPr>
            <w:lang w:val="en-US"/>
          </w:rPr>
          <w:t xml:space="preserve"> </w:t>
        </w:r>
      </w:ins>
      <w:r w:rsidRPr="00236C39">
        <w:rPr>
          <w:lang w:val="en-US"/>
        </w:rPr>
        <w:t xml:space="preserve">to investigate the influence of </w:t>
      </w:r>
      <w:proofErr w:type="spellStart"/>
      <w:r w:rsidRPr="00236C39">
        <w:rPr>
          <w:lang w:val="en-US"/>
        </w:rPr>
        <w:t>Rvs</w:t>
      </w:r>
      <w:proofErr w:type="spellEnd"/>
      <w:r w:rsidRPr="00236C39">
        <w:rPr>
          <w:lang w:val="en-US"/>
        </w:rPr>
        <w:t xml:space="preserve"> and </w:t>
      </w:r>
      <w:commentRangeStart w:id="26"/>
      <w:r w:rsidRPr="00236C39">
        <w:rPr>
          <w:lang w:val="en-US"/>
        </w:rPr>
        <w:t xml:space="preserve">several </w:t>
      </w:r>
      <w:proofErr w:type="spellStart"/>
      <w:r w:rsidRPr="00236C39">
        <w:rPr>
          <w:lang w:val="en-US"/>
        </w:rPr>
        <w:t>Rvs</w:t>
      </w:r>
      <w:proofErr w:type="spellEnd"/>
      <w:r w:rsidRPr="00236C39">
        <w:rPr>
          <w:lang w:val="en-US"/>
        </w:rPr>
        <w:t xml:space="preserve"> interacting proteins </w:t>
      </w:r>
      <w:commentRangeEnd w:id="26"/>
      <w:r w:rsidR="003C1C0B">
        <w:rPr>
          <w:rStyle w:val="CommentReference"/>
        </w:rPr>
        <w:commentReference w:id="26"/>
      </w:r>
      <w:r w:rsidRPr="00236C39">
        <w:rPr>
          <w:lang w:val="en-US"/>
        </w:rPr>
        <w:t xml:space="preserve">that have been suggested to have a role in scission. We found that arrival of </w:t>
      </w:r>
      <w:proofErr w:type="spellStart"/>
      <w:r w:rsidRPr="00236C39">
        <w:rPr>
          <w:lang w:val="en-US"/>
        </w:rPr>
        <w:t>Rvs</w:t>
      </w:r>
      <w:proofErr w:type="spellEnd"/>
      <w:r w:rsidRPr="00236C39">
        <w:rPr>
          <w:lang w:val="en-US"/>
        </w:rPr>
        <w:t xml:space="preserve"> to endocytic sites is timed by interaction of its BAR domain with a specific membrane curvature. The Rvs167 SH3 domain affects localization efficiency of the </w:t>
      </w:r>
      <w:proofErr w:type="spellStart"/>
      <w:r w:rsidRPr="00236C39">
        <w:rPr>
          <w:lang w:val="en-US"/>
        </w:rPr>
        <w:t>Rvs</w:t>
      </w:r>
      <w:proofErr w:type="spellEnd"/>
      <w:r w:rsidRPr="00236C39">
        <w:rPr>
          <w:lang w:val="en-US"/>
        </w:rPr>
        <w:t xml:space="preserve"> complex and also influences invagination dynamics. This indicates that both BAR and SH3 domains are important for the role of </w:t>
      </w:r>
      <w:proofErr w:type="spellStart"/>
      <w:r w:rsidRPr="00236C39">
        <w:rPr>
          <w:lang w:val="en-US"/>
        </w:rPr>
        <w:t>Rvs</w:t>
      </w:r>
      <w:proofErr w:type="spellEnd"/>
      <w:r w:rsidRPr="00236C39">
        <w:rPr>
          <w:lang w:val="en-US"/>
        </w:rPr>
        <w:t xml:space="preserve"> as a regulator of scission. We tested current models of membrane scission, and find that </w:t>
      </w:r>
      <w:bookmarkStart w:id="27" w:name="_GoBack"/>
      <w:bookmarkEnd w:id="27"/>
      <w:r w:rsidRPr="00236C39">
        <w:rPr>
          <w:lang w:val="en-US"/>
        </w:rPr>
        <w:t xml:space="preserve">deleting yeast </w:t>
      </w:r>
      <w:proofErr w:type="spellStart"/>
      <w:r w:rsidRPr="00236C39">
        <w:rPr>
          <w:lang w:val="en-US"/>
        </w:rPr>
        <w:t>synaptojanins</w:t>
      </w:r>
      <w:proofErr w:type="spellEnd"/>
      <w:r w:rsidRPr="00236C39">
        <w:rPr>
          <w:lang w:val="en-US"/>
        </w:rPr>
        <w:t xml:space="preserve"> or dynamin does not change scission dynamics. Interfacial forces at lipid boundaries are therefore unlikely to be sufficient for scission, and forces exerted by dynamin are not required. Furthermore, invagination length is insensitive to overexpression of </w:t>
      </w:r>
      <w:proofErr w:type="spellStart"/>
      <w:r w:rsidRPr="00236C39">
        <w:rPr>
          <w:lang w:val="en-US"/>
        </w:rPr>
        <w:t>Rvs</w:t>
      </w:r>
      <w:proofErr w:type="spellEnd"/>
      <w:r w:rsidRPr="00236C39">
        <w:rPr>
          <w:lang w:val="en-US"/>
        </w:rPr>
        <w:t xml:space="preserve">, suggesting that the recently proposed mechanism of BAR-induced protein friction on the membrane is not likely to drive scission. We propose that recruitment of </w:t>
      </w:r>
      <w:proofErr w:type="spellStart"/>
      <w:r w:rsidRPr="00236C39">
        <w:rPr>
          <w:lang w:val="en-US"/>
        </w:rPr>
        <w:t>Rvs</w:t>
      </w:r>
      <w:proofErr w:type="spellEnd"/>
      <w:r w:rsidRPr="00236C39">
        <w:rPr>
          <w:lang w:val="en-US"/>
        </w:rPr>
        <w:t xml:space="preserve"> BAR domains prevents scission and allows invaginations to grow by stabilizing them. We also propose that vesicle formation is dependent on forces exerted by a different module of the endocytic pathway, the </w:t>
      </w:r>
      <w:proofErr w:type="spellStart"/>
      <w:r w:rsidRPr="00236C39">
        <w:rPr>
          <w:lang w:val="en-US"/>
        </w:rPr>
        <w:t>actin</w:t>
      </w:r>
      <w:proofErr w:type="spellEnd"/>
      <w:r w:rsidRPr="00236C39">
        <w:rPr>
          <w:lang w:val="en-US"/>
        </w:rPr>
        <w:t xml:space="preserve"> network. Preventing premature membrane scission via BAR interaction could allow invaginations to grow to a particular length and accumulate enough forces within the </w:t>
      </w:r>
      <w:proofErr w:type="spellStart"/>
      <w:r w:rsidRPr="00236C39">
        <w:rPr>
          <w:lang w:val="en-US"/>
        </w:rPr>
        <w:t>actin</w:t>
      </w:r>
      <w:proofErr w:type="spellEnd"/>
      <w:r w:rsidRPr="00236C39">
        <w:rPr>
          <w:lang w:val="en-US"/>
        </w:rPr>
        <w:t xml:space="preserve"> network to reliably cut the membrane.</w:t>
      </w:r>
      <w:commentRangeEnd w:id="16"/>
      <w:r w:rsidR="00597DE9">
        <w:rPr>
          <w:rStyle w:val="CommentReference"/>
        </w:rPr>
        <w:commentReference w:id="16"/>
      </w:r>
    </w:p>
    <w:sectPr w:rsidR="00985115" w:rsidRPr="00236C39" w:rsidSect="00C15D2D">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o Kaksonen" w:date="2020-08-03T15:45:00Z" w:initials="MK">
    <w:p w14:paraId="0151303D" w14:textId="4A6D37C1" w:rsidR="00FF79F4" w:rsidRPr="00FF79F4" w:rsidRDefault="00FF79F4">
      <w:pPr>
        <w:pStyle w:val="CommentText"/>
        <w:rPr>
          <w:lang w:val="en-US"/>
        </w:rPr>
      </w:pPr>
      <w:r>
        <w:rPr>
          <w:rStyle w:val="CommentReference"/>
        </w:rPr>
        <w:annotationRef/>
      </w:r>
      <w:r w:rsidRPr="00FF79F4">
        <w:rPr>
          <w:lang w:val="en-US"/>
        </w:rPr>
        <w:t xml:space="preserve">Start by saying a bit more about </w:t>
      </w:r>
      <w:r>
        <w:rPr>
          <w:lang w:val="en-US"/>
        </w:rPr>
        <w:t>CME</w:t>
      </w:r>
    </w:p>
  </w:comment>
  <w:comment w:id="1" w:author="Marko Kaksonen" w:date="2020-08-03T15:46:00Z" w:initials="MK">
    <w:p w14:paraId="646BDFCC" w14:textId="6AC2AAD0" w:rsidR="00C36AF4" w:rsidRPr="00C36AF4" w:rsidRDefault="00C36AF4">
      <w:pPr>
        <w:pStyle w:val="CommentText"/>
        <w:rPr>
          <w:lang w:val="en-US"/>
        </w:rPr>
      </w:pPr>
      <w:r>
        <w:rPr>
          <w:rStyle w:val="CommentReference"/>
        </w:rPr>
        <w:annotationRef/>
      </w:r>
      <w:r w:rsidRPr="00C36AF4">
        <w:rPr>
          <w:lang w:val="en-US"/>
        </w:rPr>
        <w:t>Tubular in yeast, but not in animals</w:t>
      </w:r>
    </w:p>
  </w:comment>
  <w:comment w:id="5" w:author="Marko Kaksonen" w:date="2020-08-03T15:47:00Z" w:initials="MK">
    <w:p w14:paraId="05289023" w14:textId="467E1FDB" w:rsidR="003E0045" w:rsidRDefault="003E0045">
      <w:pPr>
        <w:pStyle w:val="CommentText"/>
      </w:pPr>
      <w:r>
        <w:rPr>
          <w:rStyle w:val="CommentReference"/>
        </w:rPr>
        <w:annotationRef/>
      </w:r>
      <w:proofErr w:type="spellStart"/>
      <w:r>
        <w:t>Expand</w:t>
      </w:r>
      <w:proofErr w:type="spellEnd"/>
      <w:r>
        <w:t xml:space="preserve"> on </w:t>
      </w:r>
      <w:proofErr w:type="spellStart"/>
      <w:r>
        <w:t>dynamin</w:t>
      </w:r>
      <w:proofErr w:type="spellEnd"/>
    </w:p>
  </w:comment>
  <w:comment w:id="6" w:author="Marko Kaksonen" w:date="2020-08-03T15:49:00Z" w:initials="MK">
    <w:p w14:paraId="37EB1171" w14:textId="2F6309E7" w:rsidR="001525D3" w:rsidRPr="001525D3" w:rsidRDefault="001525D3">
      <w:pPr>
        <w:pStyle w:val="CommentText"/>
        <w:rPr>
          <w:lang w:val="en-US"/>
        </w:rPr>
      </w:pPr>
      <w:r>
        <w:rPr>
          <w:rStyle w:val="CommentReference"/>
        </w:rPr>
        <w:annotationRef/>
      </w:r>
      <w:r w:rsidRPr="001525D3">
        <w:rPr>
          <w:lang w:val="en-US"/>
        </w:rPr>
        <w:t>Exp</w:t>
      </w:r>
      <w:r>
        <w:rPr>
          <w:lang w:val="en-US"/>
        </w:rPr>
        <w:t xml:space="preserve">and a bit on the </w:t>
      </w:r>
      <w:r w:rsidR="00D75E7F">
        <w:rPr>
          <w:lang w:val="en-US"/>
        </w:rPr>
        <w:t xml:space="preserve">mechanism of the </w:t>
      </w:r>
      <w:r>
        <w:rPr>
          <w:lang w:val="en-US"/>
        </w:rPr>
        <w:t>dynamin-</w:t>
      </w:r>
      <w:proofErr w:type="spellStart"/>
      <w:r>
        <w:rPr>
          <w:lang w:val="en-US"/>
        </w:rPr>
        <w:t>amphiphysin</w:t>
      </w:r>
      <w:proofErr w:type="spellEnd"/>
      <w:r>
        <w:rPr>
          <w:lang w:val="en-US"/>
        </w:rPr>
        <w:t xml:space="preserve"> interplay.</w:t>
      </w:r>
    </w:p>
  </w:comment>
  <w:comment w:id="9" w:author="Marko Kaksonen" w:date="2020-08-03T15:47:00Z" w:initials="MK">
    <w:p w14:paraId="5FC3A654" w14:textId="79B959A0" w:rsidR="0031723D" w:rsidRPr="001525D3" w:rsidRDefault="0031723D">
      <w:pPr>
        <w:pStyle w:val="CommentText"/>
        <w:rPr>
          <w:lang w:val="en-US"/>
        </w:rPr>
      </w:pPr>
      <w:r>
        <w:rPr>
          <w:rStyle w:val="CommentReference"/>
        </w:rPr>
        <w:annotationRef/>
      </w:r>
      <w:r w:rsidRPr="001525D3">
        <w:rPr>
          <w:lang w:val="en-US"/>
        </w:rPr>
        <w:t>Vps1’s other (real) roles?</w:t>
      </w:r>
    </w:p>
  </w:comment>
  <w:comment w:id="10" w:author="Marko Kaksonen" w:date="2020-08-03T15:55:00Z" w:initials="MK">
    <w:p w14:paraId="399DFBBB" w14:textId="64F884B2" w:rsidR="00976555" w:rsidRPr="00976555" w:rsidRDefault="00976555">
      <w:pPr>
        <w:pStyle w:val="CommentText"/>
        <w:rPr>
          <w:lang w:val="en-US"/>
        </w:rPr>
      </w:pPr>
      <w:r>
        <w:rPr>
          <w:rStyle w:val="CommentReference"/>
        </w:rPr>
        <w:annotationRef/>
      </w:r>
      <w:r w:rsidRPr="00976555">
        <w:rPr>
          <w:lang w:val="en-US"/>
        </w:rPr>
        <w:t xml:space="preserve">Define clearly what </w:t>
      </w:r>
      <w:r>
        <w:rPr>
          <w:lang w:val="en-US"/>
        </w:rPr>
        <w:t>“</w:t>
      </w:r>
      <w:proofErr w:type="spellStart"/>
      <w:r>
        <w:rPr>
          <w:lang w:val="en-US"/>
        </w:rPr>
        <w:t>Rvs</w:t>
      </w:r>
      <w:proofErr w:type="spellEnd"/>
      <w:r>
        <w:rPr>
          <w:lang w:val="en-US"/>
        </w:rPr>
        <w:t>” means.</w:t>
      </w:r>
    </w:p>
  </w:comment>
  <w:comment w:id="11" w:author="Marko Kaksonen" w:date="2020-08-03T15:48:00Z" w:initials="MK">
    <w:p w14:paraId="26E5E51F" w14:textId="15635B19" w:rsidR="00817250" w:rsidRPr="001525D3" w:rsidRDefault="00817250">
      <w:pPr>
        <w:pStyle w:val="CommentText"/>
        <w:rPr>
          <w:lang w:val="en-US"/>
        </w:rPr>
      </w:pPr>
      <w:r>
        <w:rPr>
          <w:rStyle w:val="CommentReference"/>
        </w:rPr>
        <w:annotationRef/>
      </w:r>
      <w:r w:rsidRPr="001525D3">
        <w:rPr>
          <w:lang w:val="en-US"/>
        </w:rPr>
        <w:t xml:space="preserve">Cite other papers too. </w:t>
      </w:r>
    </w:p>
  </w:comment>
  <w:comment w:id="12" w:author="Marko Kaksonen" w:date="2020-08-03T15:50:00Z" w:initials="MK">
    <w:p w14:paraId="232DC41C" w14:textId="699E345A" w:rsidR="00CA2CFD" w:rsidRPr="00CA2CFD" w:rsidRDefault="00CA2CFD">
      <w:pPr>
        <w:pStyle w:val="CommentText"/>
        <w:rPr>
          <w:lang w:val="en-US"/>
        </w:rPr>
      </w:pPr>
      <w:r>
        <w:rPr>
          <w:rStyle w:val="CommentReference"/>
        </w:rPr>
        <w:annotationRef/>
      </w:r>
      <w:r w:rsidRPr="00CA2CFD">
        <w:rPr>
          <w:lang w:val="en-US"/>
        </w:rPr>
        <w:t>What does it mean that they ar</w:t>
      </w:r>
      <w:r>
        <w:rPr>
          <w:lang w:val="en-US"/>
        </w:rPr>
        <w:t>e not interchangeable?</w:t>
      </w:r>
    </w:p>
  </w:comment>
  <w:comment w:id="13" w:author="Marko Kaksonen" w:date="2020-08-03T15:52:00Z" w:initials="MK">
    <w:p w14:paraId="009153C9" w14:textId="62BE5C1B" w:rsidR="00C36E44" w:rsidRDefault="00C36E44">
      <w:pPr>
        <w:pStyle w:val="CommentText"/>
      </w:pPr>
      <w:r>
        <w:rPr>
          <w:rStyle w:val="CommentReference"/>
        </w:rPr>
        <w:annotationRef/>
      </w:r>
      <w:proofErr w:type="spellStart"/>
      <w:r>
        <w:t>What</w:t>
      </w:r>
      <w:proofErr w:type="spellEnd"/>
      <w:r>
        <w:t xml:space="preserve"> </w:t>
      </w:r>
      <w:proofErr w:type="spellStart"/>
      <w:r>
        <w:t>theory</w:t>
      </w:r>
      <w:proofErr w:type="spellEnd"/>
      <w:r>
        <w:t>?</w:t>
      </w:r>
    </w:p>
  </w:comment>
  <w:comment w:id="14" w:author="Marko Kaksonen" w:date="2020-08-03T15:53:00Z" w:initials="MK">
    <w:p w14:paraId="122C1B36" w14:textId="3A2CCD95" w:rsidR="00801C4E" w:rsidRPr="00801C4E" w:rsidRDefault="00801C4E">
      <w:pPr>
        <w:pStyle w:val="CommentText"/>
        <w:rPr>
          <w:lang w:val="en-US"/>
        </w:rPr>
      </w:pPr>
      <w:r>
        <w:rPr>
          <w:rStyle w:val="CommentReference"/>
        </w:rPr>
        <w:annotationRef/>
      </w:r>
      <w:r w:rsidRPr="00801C4E">
        <w:rPr>
          <w:lang w:val="en-US"/>
        </w:rPr>
        <w:t>Be more specific about the timing</w:t>
      </w:r>
      <w:r>
        <w:rPr>
          <w:lang w:val="en-US"/>
        </w:rPr>
        <w:t>.</w:t>
      </w:r>
    </w:p>
  </w:comment>
  <w:comment w:id="15" w:author="Marko Kaksonen" w:date="2020-08-03T15:56:00Z" w:initials="MK">
    <w:p w14:paraId="33A7E55C" w14:textId="7FF1CE7F" w:rsidR="001C7985" w:rsidRPr="001C7985" w:rsidRDefault="001C7985">
      <w:pPr>
        <w:pStyle w:val="CommentText"/>
        <w:rPr>
          <w:lang w:val="en-US"/>
        </w:rPr>
      </w:pPr>
      <w:r>
        <w:rPr>
          <w:rStyle w:val="CommentReference"/>
        </w:rPr>
        <w:annotationRef/>
      </w:r>
      <w:r w:rsidRPr="001C7985">
        <w:rPr>
          <w:lang w:val="en-US"/>
        </w:rPr>
        <w:t xml:space="preserve">We </w:t>
      </w:r>
      <w:r>
        <w:rPr>
          <w:lang w:val="en-US"/>
        </w:rPr>
        <w:t>should probably say something about different scission models in the intro.</w:t>
      </w:r>
    </w:p>
  </w:comment>
  <w:comment w:id="26" w:author="Marko Kaksonen" w:date="2020-08-03T15:55:00Z" w:initials="MK">
    <w:p w14:paraId="07E4C8D2" w14:textId="6A23BC82" w:rsidR="003C1C0B" w:rsidRPr="001C7985" w:rsidRDefault="003C1C0B">
      <w:pPr>
        <w:pStyle w:val="CommentText"/>
        <w:rPr>
          <w:lang w:val="en-US"/>
        </w:rPr>
      </w:pPr>
      <w:r>
        <w:rPr>
          <w:rStyle w:val="CommentReference"/>
        </w:rPr>
        <w:annotationRef/>
      </w:r>
      <w:r w:rsidRPr="001C7985">
        <w:rPr>
          <w:lang w:val="en-US"/>
        </w:rPr>
        <w:t>List the proteins here?</w:t>
      </w:r>
    </w:p>
  </w:comment>
  <w:comment w:id="16" w:author="Marko Kaksonen" w:date="2020-08-03T15:57:00Z" w:initials="MK">
    <w:p w14:paraId="3907746B" w14:textId="71F58571" w:rsidR="00597DE9" w:rsidRPr="00597DE9" w:rsidRDefault="00597DE9">
      <w:pPr>
        <w:pStyle w:val="CommentText"/>
        <w:rPr>
          <w:lang w:val="en-US"/>
        </w:rPr>
      </w:pPr>
      <w:r>
        <w:rPr>
          <w:rStyle w:val="CommentReference"/>
        </w:rPr>
        <w:annotationRef/>
      </w:r>
      <w:r w:rsidRPr="00597DE9">
        <w:rPr>
          <w:lang w:val="en-US"/>
        </w:rPr>
        <w:t>This last paragraph summarizes the cur</w:t>
      </w:r>
      <w:r>
        <w:rPr>
          <w:lang w:val="en-US"/>
        </w:rPr>
        <w:t>rent work. I think it is a bit too long…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51303D" w15:done="0"/>
  <w15:commentEx w15:paraId="646BDFCC" w15:done="0"/>
  <w15:commentEx w15:paraId="05289023" w15:done="0"/>
  <w15:commentEx w15:paraId="37EB1171" w15:done="0"/>
  <w15:commentEx w15:paraId="5FC3A654" w15:done="0"/>
  <w15:commentEx w15:paraId="399DFBBB" w15:done="0"/>
  <w15:commentEx w15:paraId="26E5E51F" w15:done="0"/>
  <w15:commentEx w15:paraId="232DC41C" w15:done="0"/>
  <w15:commentEx w15:paraId="009153C9" w15:done="0"/>
  <w15:commentEx w15:paraId="122C1B36" w15:done="0"/>
  <w15:commentEx w15:paraId="33A7E55C" w15:done="0"/>
  <w15:commentEx w15:paraId="07E4C8D2" w15:done="0"/>
  <w15:commentEx w15:paraId="39077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2AF9C" w16cex:dateUtc="2020-08-03T13:45:00Z"/>
  <w16cex:commentExtensible w16cex:durableId="22D2AFBB" w16cex:dateUtc="2020-08-03T13:46:00Z"/>
  <w16cex:commentExtensible w16cex:durableId="22D2B00B" w16cex:dateUtc="2020-08-03T13:47:00Z"/>
  <w16cex:commentExtensible w16cex:durableId="22D2B080" w16cex:dateUtc="2020-08-03T13:49:00Z"/>
  <w16cex:commentExtensible w16cex:durableId="22D2B021" w16cex:dateUtc="2020-08-03T13:47:00Z"/>
  <w16cex:commentExtensible w16cex:durableId="22D2B1EF" w16cex:dateUtc="2020-08-03T13:55:00Z"/>
  <w16cex:commentExtensible w16cex:durableId="22D2B062" w16cex:dateUtc="2020-08-03T13:48:00Z"/>
  <w16cex:commentExtensible w16cex:durableId="22D2B0D9" w16cex:dateUtc="2020-08-03T13:50:00Z"/>
  <w16cex:commentExtensible w16cex:durableId="22D2B123" w16cex:dateUtc="2020-08-03T13:52:00Z"/>
  <w16cex:commentExtensible w16cex:durableId="22D2B160" w16cex:dateUtc="2020-08-03T13:53:00Z"/>
  <w16cex:commentExtensible w16cex:durableId="22D2B240" w16cex:dateUtc="2020-08-03T13:56:00Z"/>
  <w16cex:commentExtensible w16cex:durableId="22D2B20E" w16cex:dateUtc="2020-08-03T13:55:00Z"/>
  <w16cex:commentExtensible w16cex:durableId="22D2B276" w16cex:dateUtc="2020-08-0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51303D" w16cid:durableId="22D2AF9C"/>
  <w16cid:commentId w16cid:paraId="646BDFCC" w16cid:durableId="22D2AFBB"/>
  <w16cid:commentId w16cid:paraId="05289023" w16cid:durableId="22D2B00B"/>
  <w16cid:commentId w16cid:paraId="37EB1171" w16cid:durableId="22D2B080"/>
  <w16cid:commentId w16cid:paraId="5FC3A654" w16cid:durableId="22D2B021"/>
  <w16cid:commentId w16cid:paraId="399DFBBB" w16cid:durableId="22D2B1EF"/>
  <w16cid:commentId w16cid:paraId="26E5E51F" w16cid:durableId="22D2B062"/>
  <w16cid:commentId w16cid:paraId="232DC41C" w16cid:durableId="22D2B0D9"/>
  <w16cid:commentId w16cid:paraId="009153C9" w16cid:durableId="22D2B123"/>
  <w16cid:commentId w16cid:paraId="122C1B36" w16cid:durableId="22D2B160"/>
  <w16cid:commentId w16cid:paraId="33A7E55C" w16cid:durableId="22D2B240"/>
  <w16cid:commentId w16cid:paraId="07E4C8D2" w16cid:durableId="22D2B20E"/>
  <w16cid:commentId w16cid:paraId="3907746B" w16cid:durableId="22D2B2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o Kaksonen">
    <w15:presenceInfo w15:providerId="None" w15:userId="Marko Kakso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15"/>
    <w:rsid w:val="00015E4B"/>
    <w:rsid w:val="001525D3"/>
    <w:rsid w:val="001C7985"/>
    <w:rsid w:val="00236C39"/>
    <w:rsid w:val="0026542A"/>
    <w:rsid w:val="0031723D"/>
    <w:rsid w:val="003838EA"/>
    <w:rsid w:val="003C1C0B"/>
    <w:rsid w:val="003E0045"/>
    <w:rsid w:val="0058349A"/>
    <w:rsid w:val="00597DE9"/>
    <w:rsid w:val="0065244F"/>
    <w:rsid w:val="00801C4E"/>
    <w:rsid w:val="00817250"/>
    <w:rsid w:val="00924C59"/>
    <w:rsid w:val="00976555"/>
    <w:rsid w:val="00985115"/>
    <w:rsid w:val="00AE1683"/>
    <w:rsid w:val="00C15D2D"/>
    <w:rsid w:val="00C36AF4"/>
    <w:rsid w:val="00C36E44"/>
    <w:rsid w:val="00C743F8"/>
    <w:rsid w:val="00CA2CFD"/>
    <w:rsid w:val="00CF1779"/>
    <w:rsid w:val="00CF3972"/>
    <w:rsid w:val="00D75E7F"/>
    <w:rsid w:val="00EF542C"/>
    <w:rsid w:val="00FE061D"/>
    <w:rsid w:val="00FF79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88487D7"/>
  <w15:chartTrackingRefBased/>
  <w15:docId w15:val="{981CF4A3-0324-4A4B-810D-7ED9D8BA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79F4"/>
    <w:rPr>
      <w:sz w:val="16"/>
      <w:szCs w:val="16"/>
    </w:rPr>
  </w:style>
  <w:style w:type="paragraph" w:styleId="CommentText">
    <w:name w:val="annotation text"/>
    <w:basedOn w:val="Normal"/>
    <w:link w:val="CommentTextChar"/>
    <w:uiPriority w:val="99"/>
    <w:semiHidden/>
    <w:unhideWhenUsed/>
    <w:rsid w:val="00FF79F4"/>
    <w:rPr>
      <w:sz w:val="20"/>
      <w:szCs w:val="20"/>
    </w:rPr>
  </w:style>
  <w:style w:type="character" w:customStyle="1" w:styleId="CommentTextChar">
    <w:name w:val="Comment Text Char"/>
    <w:basedOn w:val="DefaultParagraphFont"/>
    <w:link w:val="CommentText"/>
    <w:uiPriority w:val="99"/>
    <w:semiHidden/>
    <w:rsid w:val="00FF79F4"/>
    <w:rPr>
      <w:sz w:val="20"/>
      <w:szCs w:val="20"/>
    </w:rPr>
  </w:style>
  <w:style w:type="paragraph" w:styleId="CommentSubject">
    <w:name w:val="annotation subject"/>
    <w:basedOn w:val="CommentText"/>
    <w:next w:val="CommentText"/>
    <w:link w:val="CommentSubjectChar"/>
    <w:uiPriority w:val="99"/>
    <w:semiHidden/>
    <w:unhideWhenUsed/>
    <w:rsid w:val="00FF79F4"/>
    <w:rPr>
      <w:b/>
      <w:bCs/>
    </w:rPr>
  </w:style>
  <w:style w:type="character" w:customStyle="1" w:styleId="CommentSubjectChar">
    <w:name w:val="Comment Subject Char"/>
    <w:basedOn w:val="CommentTextChar"/>
    <w:link w:val="CommentSubject"/>
    <w:uiPriority w:val="99"/>
    <w:semiHidden/>
    <w:rsid w:val="00FF79F4"/>
    <w:rPr>
      <w:b/>
      <w:bCs/>
      <w:sz w:val="20"/>
      <w:szCs w:val="20"/>
    </w:rPr>
  </w:style>
  <w:style w:type="paragraph" w:styleId="BalloonText">
    <w:name w:val="Balloon Text"/>
    <w:basedOn w:val="Normal"/>
    <w:link w:val="BalloonTextChar"/>
    <w:uiPriority w:val="99"/>
    <w:semiHidden/>
    <w:unhideWhenUsed/>
    <w:rsid w:val="00FF79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79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Deepikaa Menon</dc:creator>
  <cp:keywords/>
  <dc:description/>
  <cp:lastModifiedBy>Deepikaa Menon</cp:lastModifiedBy>
  <cp:revision>2</cp:revision>
  <dcterms:created xsi:type="dcterms:W3CDTF">2020-08-03T14:36:00Z</dcterms:created>
  <dcterms:modified xsi:type="dcterms:W3CDTF">2020-08-03T14:36:00Z</dcterms:modified>
</cp:coreProperties>
</file>