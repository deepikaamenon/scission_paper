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8F450" w14:textId="77777777" w:rsidR="006910AD" w:rsidRDefault="006910AD" w:rsidP="00033DBD">
      <w:pPr>
        <w:rPr>
          <w:lang w:val="en-US"/>
        </w:rPr>
      </w:pPr>
      <w:r w:rsidRPr="006910AD">
        <w:rPr>
          <w:lang w:val="en-US"/>
        </w:rPr>
        <w:t>Regulation of membrane scission in yeast endocytosis</w:t>
      </w:r>
    </w:p>
    <w:p w14:paraId="0B616F84" w14:textId="77777777" w:rsidR="006910AD" w:rsidRDefault="006910AD" w:rsidP="00033DBD">
      <w:pPr>
        <w:rPr>
          <w:lang w:val="en-US"/>
        </w:rPr>
      </w:pPr>
    </w:p>
    <w:p w14:paraId="33FFD540" w14:textId="655B3F3F" w:rsidR="00033DBD" w:rsidRPr="00033DBD" w:rsidRDefault="004E1573" w:rsidP="00033DBD">
      <w:pPr>
        <w:rPr>
          <w:lang w:val="en-US"/>
        </w:rPr>
      </w:pPr>
      <w:r>
        <w:rPr>
          <w:lang w:val="en-US"/>
        </w:rPr>
        <w:t xml:space="preserve">During </w:t>
      </w:r>
      <w:del w:id="0" w:author="Marko Kaksonen" w:date="2021-07-08T20:04:00Z">
        <w:r w:rsidR="00556BDD" w:rsidDel="002110EB">
          <w:rPr>
            <w:lang w:val="en-US"/>
          </w:rPr>
          <w:delText>C</w:delText>
        </w:r>
        <w:r w:rsidR="00033DBD" w:rsidRPr="00033DBD" w:rsidDel="002110EB">
          <w:rPr>
            <w:lang w:val="en-US"/>
          </w:rPr>
          <w:delText>lathrin</w:delText>
        </w:r>
      </w:del>
      <w:proofErr w:type="spellStart"/>
      <w:ins w:id="1" w:author="Marko Kaksonen" w:date="2021-07-08T20:04:00Z">
        <w:r w:rsidR="002110EB">
          <w:rPr>
            <w:lang w:val="en-US"/>
          </w:rPr>
          <w:t>c</w:t>
        </w:r>
        <w:r w:rsidR="002110EB" w:rsidRPr="00033DBD">
          <w:rPr>
            <w:lang w:val="en-US"/>
          </w:rPr>
          <w:t>lathrin</w:t>
        </w:r>
      </w:ins>
      <w:proofErr w:type="spellEnd"/>
      <w:r w:rsidR="00033DBD" w:rsidRPr="00033DBD">
        <w:rPr>
          <w:lang w:val="en-US"/>
        </w:rPr>
        <w:t>-mediated endocytosis</w:t>
      </w:r>
      <w:r w:rsidR="00870593">
        <w:rPr>
          <w:lang w:val="en-US"/>
        </w:rPr>
        <w:t>,</w:t>
      </w:r>
      <w:r w:rsidR="00556BDD">
        <w:rPr>
          <w:lang w:val="en-US"/>
        </w:rPr>
        <w:t xml:space="preserve"> </w:t>
      </w:r>
      <w:del w:id="2" w:author="Marko Kaksonen" w:date="2021-07-08T20:19:00Z">
        <w:r w:rsidR="00033DBD" w:rsidRPr="00033DBD" w:rsidDel="00887317">
          <w:rPr>
            <w:lang w:val="en-US"/>
          </w:rPr>
          <w:delText xml:space="preserve">a </w:delText>
        </w:r>
      </w:del>
      <w:r w:rsidR="00033DBD" w:rsidRPr="00033DBD">
        <w:rPr>
          <w:lang w:val="en-US"/>
        </w:rPr>
        <w:t xml:space="preserve">flat plasma </w:t>
      </w:r>
      <w:r w:rsidR="00556BDD">
        <w:rPr>
          <w:lang w:val="en-US"/>
        </w:rPr>
        <w:t xml:space="preserve">membrane </w:t>
      </w:r>
      <w:r w:rsidR="009A64B9">
        <w:rPr>
          <w:lang w:val="en-US"/>
        </w:rPr>
        <w:t>is transformed</w:t>
      </w:r>
      <w:r>
        <w:rPr>
          <w:lang w:val="en-US"/>
        </w:rPr>
        <w:t xml:space="preserve"> </w:t>
      </w:r>
      <w:r w:rsidR="00033DBD" w:rsidRPr="00033DBD">
        <w:rPr>
          <w:lang w:val="en-US"/>
        </w:rPr>
        <w:t xml:space="preserve">into </w:t>
      </w:r>
      <w:ins w:id="3" w:author="Marko Kaksonen" w:date="2021-07-08T20:14:00Z">
        <w:r w:rsidR="00F45D06">
          <w:rPr>
            <w:lang w:val="en-US"/>
          </w:rPr>
          <w:t xml:space="preserve">an </w:t>
        </w:r>
      </w:ins>
      <w:r w:rsidR="00033DBD" w:rsidRPr="00033DBD">
        <w:rPr>
          <w:lang w:val="en-US"/>
        </w:rPr>
        <w:t>invagination</w:t>
      </w:r>
      <w:del w:id="4" w:author="Marko Kaksonen" w:date="2021-07-08T20:14:00Z">
        <w:r w:rsidR="00C3022E" w:rsidDel="00F45D06">
          <w:rPr>
            <w:lang w:val="en-US"/>
          </w:rPr>
          <w:delText>s</w:delText>
        </w:r>
      </w:del>
      <w:r w:rsidR="009A64B9">
        <w:rPr>
          <w:lang w:val="en-US"/>
        </w:rPr>
        <w:t xml:space="preserve"> </w:t>
      </w:r>
      <w:ins w:id="5" w:author="Marko Kaksonen" w:date="2021-07-08T20:15:00Z">
        <w:r w:rsidR="008B7E1C">
          <w:rPr>
            <w:lang w:val="en-US"/>
          </w:rPr>
          <w:t xml:space="preserve">and </w:t>
        </w:r>
      </w:ins>
      <w:del w:id="6" w:author="Marko Kaksonen" w:date="2021-07-08T20:15:00Z">
        <w:r w:rsidR="00C3022E" w:rsidDel="008B7E1C">
          <w:rPr>
            <w:lang w:val="en-US"/>
          </w:rPr>
          <w:delText>that</w:delText>
        </w:r>
        <w:r w:rsidR="00033DBD" w:rsidRPr="00033DBD" w:rsidDel="008B7E1C">
          <w:rPr>
            <w:lang w:val="en-US"/>
          </w:rPr>
          <w:delText xml:space="preserve"> </w:delText>
        </w:r>
      </w:del>
      <w:r w:rsidR="008E4796">
        <w:rPr>
          <w:lang w:val="en-US"/>
        </w:rPr>
        <w:t>eventually</w:t>
      </w:r>
      <w:r w:rsidR="00033DBD" w:rsidRPr="00033DBD">
        <w:rPr>
          <w:lang w:val="en-US"/>
        </w:rPr>
        <w:t xml:space="preserve"> </w:t>
      </w:r>
      <w:ins w:id="7" w:author="Marko Kaksonen" w:date="2021-07-08T20:15:00Z">
        <w:r w:rsidR="008B7E1C">
          <w:rPr>
            <w:lang w:val="en-US"/>
          </w:rPr>
          <w:t xml:space="preserve">into </w:t>
        </w:r>
      </w:ins>
      <w:del w:id="8" w:author="Marko Kaksonen" w:date="2021-07-08T20:15:00Z">
        <w:r w:rsidR="00C3022E" w:rsidDel="008B7E1C">
          <w:rPr>
            <w:lang w:val="en-US"/>
          </w:rPr>
          <w:delText>form</w:delText>
        </w:r>
        <w:r w:rsidR="00033DBD" w:rsidRPr="00033DBD" w:rsidDel="008B7E1C">
          <w:rPr>
            <w:lang w:val="en-US"/>
          </w:rPr>
          <w:delText xml:space="preserve"> </w:delText>
        </w:r>
      </w:del>
      <w:ins w:id="9" w:author="Marko Kaksonen" w:date="2021-07-08T20:15:00Z">
        <w:r w:rsidR="008B7E1C">
          <w:rPr>
            <w:lang w:val="en-US"/>
          </w:rPr>
          <w:t>a</w:t>
        </w:r>
      </w:ins>
      <w:ins w:id="10" w:author="Marko Kaksonen" w:date="2021-07-08T20:16:00Z">
        <w:r w:rsidR="008B7E1C">
          <w:rPr>
            <w:lang w:val="en-US"/>
          </w:rPr>
          <w:t xml:space="preserve">n endocytic </w:t>
        </w:r>
      </w:ins>
      <w:r w:rsidR="00033DBD" w:rsidRPr="00033DBD">
        <w:rPr>
          <w:lang w:val="en-US"/>
        </w:rPr>
        <w:t>vesicle</w:t>
      </w:r>
      <w:del w:id="11" w:author="Marko Kaksonen" w:date="2021-07-08T20:16:00Z">
        <w:r w:rsidR="00C3022E" w:rsidDel="008B7E1C">
          <w:rPr>
            <w:lang w:val="en-US"/>
          </w:rPr>
          <w:delText>s</w:delText>
        </w:r>
      </w:del>
      <w:r w:rsidR="00033DBD" w:rsidRPr="00033DBD">
        <w:rPr>
          <w:lang w:val="en-US"/>
        </w:rPr>
        <w:t xml:space="preserve">. In mammalian cells, the transition from invagination to vesicle is </w:t>
      </w:r>
      <w:r w:rsidR="00CB15ED">
        <w:rPr>
          <w:lang w:val="en-US"/>
        </w:rPr>
        <w:t>driven</w:t>
      </w:r>
      <w:r w:rsidR="00033DBD" w:rsidRPr="00033DBD">
        <w:rPr>
          <w:lang w:val="en-US"/>
        </w:rPr>
        <w:t xml:space="preserve"> by the GTPase dynamin</w:t>
      </w:r>
      <w:r w:rsidR="00AB0543">
        <w:rPr>
          <w:lang w:val="en-US"/>
        </w:rPr>
        <w:t xml:space="preserve"> </w:t>
      </w:r>
      <w:del w:id="12" w:author="Marko Kaksonen" w:date="2021-07-08T20:19:00Z">
        <w:r w:rsidR="00033DBD" w:rsidRPr="00033DBD" w:rsidDel="00887317">
          <w:rPr>
            <w:lang w:val="en-US"/>
          </w:rPr>
          <w:delText>in co</w:delText>
        </w:r>
        <w:r w:rsidR="00870593" w:rsidDel="00887317">
          <w:rPr>
            <w:lang w:val="en-US"/>
          </w:rPr>
          <w:delText>llaboration</w:delText>
        </w:r>
      </w:del>
      <w:ins w:id="13" w:author="Marko Kaksonen" w:date="2021-07-08T20:19:00Z">
        <w:r w:rsidR="00887317">
          <w:rPr>
            <w:lang w:val="en-US"/>
          </w:rPr>
          <w:t>together</w:t>
        </w:r>
      </w:ins>
      <w:r w:rsidR="00033DBD" w:rsidRPr="00033DBD">
        <w:rPr>
          <w:lang w:val="en-US"/>
        </w:rPr>
        <w:t xml:space="preserve"> with BAR domain proteins. In yeast cells, </w:t>
      </w:r>
      <w:del w:id="14" w:author="Marko Kaksonen" w:date="2021-07-08T20:13:00Z">
        <w:r w:rsidR="001177FF" w:rsidDel="002110EB">
          <w:rPr>
            <w:lang w:val="en-US"/>
          </w:rPr>
          <w:delText>a</w:delText>
        </w:r>
        <w:r w:rsidR="00540476" w:rsidDel="002110EB">
          <w:rPr>
            <w:lang w:val="en-US"/>
          </w:rPr>
          <w:delText xml:space="preserve">lthough </w:delText>
        </w:r>
      </w:del>
      <w:ins w:id="15" w:author="Marko Kaksonen" w:date="2021-07-08T20:13:00Z">
        <w:r w:rsidR="002110EB">
          <w:rPr>
            <w:lang w:val="en-US"/>
          </w:rPr>
          <w:t>a heterodimeric</w:t>
        </w:r>
      </w:ins>
      <w:ins w:id="16" w:author="Marko Kaksonen" w:date="2021-07-08T20:16:00Z">
        <w:r w:rsidR="008B7E1C">
          <w:rPr>
            <w:lang w:val="en-US"/>
          </w:rPr>
          <w:t xml:space="preserve"> BAR </w:t>
        </w:r>
      </w:ins>
      <w:ins w:id="17" w:author="Marko Kaksonen" w:date="2021-07-08T20:13:00Z">
        <w:r w:rsidR="002110EB">
          <w:rPr>
            <w:lang w:val="en-US"/>
          </w:rPr>
          <w:t xml:space="preserve">protein </w:t>
        </w:r>
      </w:ins>
      <w:proofErr w:type="spellStart"/>
      <w:ins w:id="18" w:author="Marko Kaksonen" w:date="2021-07-08T20:16:00Z">
        <w:r w:rsidR="008B7E1C">
          <w:rPr>
            <w:lang w:val="en-US"/>
          </w:rPr>
          <w:t>Rvs</w:t>
        </w:r>
        <w:proofErr w:type="spellEnd"/>
        <w:r w:rsidR="008B7E1C">
          <w:rPr>
            <w:lang w:val="en-US"/>
          </w:rPr>
          <w:t xml:space="preserve"> </w:t>
        </w:r>
      </w:ins>
      <w:ins w:id="19" w:author="Marko Kaksonen" w:date="2021-07-08T20:13:00Z">
        <w:r w:rsidR="002110EB">
          <w:rPr>
            <w:lang w:val="en-US"/>
          </w:rPr>
          <w:t>(Rvs161/Rvs167)</w:t>
        </w:r>
      </w:ins>
      <w:del w:id="20" w:author="Marko Kaksonen" w:date="2021-07-08T20:13:00Z">
        <w:r w:rsidR="003B5910" w:rsidDel="002110EB">
          <w:rPr>
            <w:lang w:val="en-US"/>
          </w:rPr>
          <w:delText xml:space="preserve">the </w:delText>
        </w:r>
        <w:r w:rsidR="00033DBD" w:rsidRPr="00033DBD" w:rsidDel="002110EB">
          <w:rPr>
            <w:lang w:val="en-US"/>
          </w:rPr>
          <w:delText>BAR domain protein complex Rvs</w:delText>
        </w:r>
      </w:del>
      <w:r w:rsidR="003654D8">
        <w:rPr>
          <w:lang w:val="en-US"/>
        </w:rPr>
        <w:t xml:space="preserve"> is implicated</w:t>
      </w:r>
      <w:r w:rsidR="003B5910">
        <w:rPr>
          <w:lang w:val="en-US"/>
        </w:rPr>
        <w:t xml:space="preserve">, </w:t>
      </w:r>
      <w:del w:id="21" w:author="Marko Kaksonen" w:date="2021-07-08T20:13:00Z">
        <w:r w:rsidR="00AC63C0" w:rsidDel="002110EB">
          <w:rPr>
            <w:lang w:val="en-US"/>
          </w:rPr>
          <w:delText xml:space="preserve">what </w:delText>
        </w:r>
      </w:del>
      <w:ins w:id="22" w:author="Marko Kaksonen" w:date="2021-07-08T20:13:00Z">
        <w:r w:rsidR="002110EB">
          <w:rPr>
            <w:lang w:val="en-US"/>
          </w:rPr>
          <w:t xml:space="preserve">although the </w:t>
        </w:r>
      </w:ins>
      <w:ins w:id="23" w:author="Marko Kaksonen" w:date="2021-07-08T20:20:00Z">
        <w:r w:rsidR="00887317">
          <w:rPr>
            <w:lang w:val="en-US"/>
          </w:rPr>
          <w:t xml:space="preserve">scission </w:t>
        </w:r>
      </w:ins>
      <w:ins w:id="24" w:author="Marko Kaksonen" w:date="2021-07-08T20:13:00Z">
        <w:r w:rsidR="00F45D06">
          <w:rPr>
            <w:lang w:val="en-US"/>
          </w:rPr>
          <w:t xml:space="preserve">mechanism </w:t>
        </w:r>
      </w:ins>
      <w:del w:id="25" w:author="Marko Kaksonen" w:date="2021-07-08T20:14:00Z">
        <w:r w:rsidR="00AC63C0" w:rsidDel="00F45D06">
          <w:rPr>
            <w:lang w:val="en-US"/>
          </w:rPr>
          <w:delText>causes</w:delText>
        </w:r>
        <w:r w:rsidR="00AB73A3" w:rsidDel="00F45D06">
          <w:rPr>
            <w:lang w:val="en-US"/>
          </w:rPr>
          <w:delText xml:space="preserve"> </w:delText>
        </w:r>
      </w:del>
      <w:del w:id="26" w:author="Marko Kaksonen" w:date="2021-07-08T20:20:00Z">
        <w:r w:rsidR="00AC63C0" w:rsidDel="00887317">
          <w:rPr>
            <w:lang w:val="en-US"/>
          </w:rPr>
          <w:delText xml:space="preserve">scission </w:delText>
        </w:r>
      </w:del>
      <w:r w:rsidR="00AC63C0">
        <w:rPr>
          <w:lang w:val="en-US"/>
        </w:rPr>
        <w:t>remains unclear</w:t>
      </w:r>
      <w:r w:rsidR="00033DBD" w:rsidRPr="00033DBD">
        <w:rPr>
          <w:lang w:val="en-US"/>
        </w:rPr>
        <w:t xml:space="preserve">. We used quantitative live-cell imaging and genetic manipulation to understand the </w:t>
      </w:r>
      <w:r w:rsidR="00B22906">
        <w:rPr>
          <w:lang w:val="en-US"/>
        </w:rPr>
        <w:t xml:space="preserve">recruitment and </w:t>
      </w:r>
      <w:r w:rsidR="00BF7BD5">
        <w:rPr>
          <w:lang w:val="en-US"/>
        </w:rPr>
        <w:t>function</w:t>
      </w:r>
      <w:ins w:id="27" w:author="Marko Kaksonen" w:date="2021-07-08T20:05:00Z">
        <w:r w:rsidR="002110EB">
          <w:rPr>
            <w:lang w:val="en-US"/>
          </w:rPr>
          <w:t xml:space="preserve"> of</w:t>
        </w:r>
      </w:ins>
      <w:r w:rsidR="00033DBD" w:rsidRPr="00033DBD">
        <w:rPr>
          <w:lang w:val="en-US"/>
        </w:rPr>
        <w:t xml:space="preserve"> </w:t>
      </w:r>
      <w:proofErr w:type="spellStart"/>
      <w:r w:rsidR="00033DBD" w:rsidRPr="00033DBD">
        <w:rPr>
          <w:lang w:val="en-US"/>
        </w:rPr>
        <w:t>Rvs</w:t>
      </w:r>
      <w:proofErr w:type="spellEnd"/>
      <w:r w:rsidR="00033DBD" w:rsidRPr="00033DBD">
        <w:rPr>
          <w:lang w:val="en-US"/>
        </w:rPr>
        <w:t xml:space="preserve"> and other </w:t>
      </w:r>
      <w:r w:rsidR="00AF11B7">
        <w:rPr>
          <w:lang w:val="en-US"/>
        </w:rPr>
        <w:t>potential scission effectors</w:t>
      </w:r>
      <w:r w:rsidR="00033DBD" w:rsidRPr="00033DBD">
        <w:rPr>
          <w:lang w:val="en-US"/>
        </w:rPr>
        <w:t>.</w:t>
      </w:r>
    </w:p>
    <w:p w14:paraId="78A4B7DC" w14:textId="131528AD" w:rsidR="00033DBD" w:rsidRDefault="00033DBD" w:rsidP="00033DBD">
      <w:pPr>
        <w:rPr>
          <w:lang w:val="en-US"/>
        </w:rPr>
      </w:pPr>
      <w:r w:rsidRPr="00033DBD">
        <w:rPr>
          <w:lang w:val="en-US"/>
        </w:rPr>
        <w:t xml:space="preserve">We found that </w:t>
      </w:r>
      <w:del w:id="28" w:author="Marko Kaksonen" w:date="2021-07-08T20:20:00Z">
        <w:r w:rsidRPr="00033DBD" w:rsidDel="00887317">
          <w:rPr>
            <w:lang w:val="en-US"/>
          </w:rPr>
          <w:delText xml:space="preserve">arrival of </w:delText>
        </w:r>
      </w:del>
      <w:proofErr w:type="spellStart"/>
      <w:r w:rsidRPr="00033DBD">
        <w:rPr>
          <w:lang w:val="en-US"/>
        </w:rPr>
        <w:t>Rvs</w:t>
      </w:r>
      <w:proofErr w:type="spellEnd"/>
      <w:r w:rsidRPr="00033DBD">
        <w:rPr>
          <w:lang w:val="en-US"/>
        </w:rPr>
        <w:t xml:space="preserve"> </w:t>
      </w:r>
      <w:ins w:id="29" w:author="Marko Kaksonen" w:date="2021-07-08T20:20:00Z">
        <w:r w:rsidR="00887317">
          <w:rPr>
            <w:lang w:val="en-US"/>
          </w:rPr>
          <w:t>assembly</w:t>
        </w:r>
        <w:r w:rsidR="00887317" w:rsidRPr="00033DBD">
          <w:rPr>
            <w:lang w:val="en-US"/>
          </w:rPr>
          <w:t xml:space="preserve"> </w:t>
        </w:r>
      </w:ins>
      <w:r w:rsidRPr="00033DBD">
        <w:rPr>
          <w:lang w:val="en-US"/>
        </w:rPr>
        <w:t>is timed by interaction of its BAR domain with membrane curvature. A second domain</w:t>
      </w:r>
      <w:ins w:id="30" w:author="Marko Kaksonen" w:date="2021-07-08T20:12:00Z">
        <w:r w:rsidR="002110EB">
          <w:rPr>
            <w:lang w:val="en-US"/>
          </w:rPr>
          <w:t xml:space="preserve">, </w:t>
        </w:r>
      </w:ins>
      <w:del w:id="31" w:author="Marko Kaksonen" w:date="2021-07-08T20:12:00Z">
        <w:r w:rsidRPr="00033DBD" w:rsidDel="002110EB">
          <w:rPr>
            <w:lang w:val="en-US"/>
          </w:rPr>
          <w:delText xml:space="preserve"> of Rvs167- </w:delText>
        </w:r>
      </w:del>
      <w:r w:rsidRPr="00033DBD">
        <w:rPr>
          <w:lang w:val="en-US"/>
        </w:rPr>
        <w:t>the SH3 domain</w:t>
      </w:r>
      <w:del w:id="32" w:author="Marko Kaksonen" w:date="2021-07-08T20:12:00Z">
        <w:r w:rsidRPr="00033DBD" w:rsidDel="002110EB">
          <w:rPr>
            <w:lang w:val="en-US"/>
          </w:rPr>
          <w:delText xml:space="preserve">- </w:delText>
        </w:r>
      </w:del>
      <w:ins w:id="33" w:author="Marko Kaksonen" w:date="2021-07-08T20:12:00Z">
        <w:r w:rsidR="002110EB">
          <w:rPr>
            <w:lang w:val="en-US"/>
          </w:rPr>
          <w:t>,</w:t>
        </w:r>
        <w:r w:rsidR="002110EB" w:rsidRPr="00033DBD">
          <w:rPr>
            <w:lang w:val="en-US"/>
          </w:rPr>
          <w:t xml:space="preserve"> </w:t>
        </w:r>
      </w:ins>
      <w:r w:rsidRPr="00033DBD">
        <w:rPr>
          <w:lang w:val="en-US"/>
        </w:rPr>
        <w:t xml:space="preserve">affects localization efficiency of </w:t>
      </w:r>
      <w:proofErr w:type="spellStart"/>
      <w:r w:rsidRPr="00033DBD">
        <w:rPr>
          <w:lang w:val="en-US"/>
        </w:rPr>
        <w:t>Rvs</w:t>
      </w:r>
      <w:proofErr w:type="spellEnd"/>
      <w:r w:rsidRPr="00033DBD">
        <w:rPr>
          <w:lang w:val="en-US"/>
        </w:rPr>
        <w:t>.</w:t>
      </w:r>
      <w:ins w:id="34" w:author="Marko Kaksonen" w:date="2021-07-08T20:25:00Z">
        <w:r w:rsidR="00DD47AB">
          <w:rPr>
            <w:lang w:val="en-US"/>
          </w:rPr>
          <w:t xml:space="preserve"> This SH3 dependent localization is mediated via myosin Myo3.</w:t>
        </w:r>
      </w:ins>
      <w:r w:rsidR="00151B63">
        <w:rPr>
          <w:lang w:val="en-US"/>
        </w:rPr>
        <w:t xml:space="preserve"> </w:t>
      </w:r>
      <w:r w:rsidR="00151B63" w:rsidRPr="00033DBD">
        <w:rPr>
          <w:lang w:val="en-US"/>
        </w:rPr>
        <w:t xml:space="preserve">Removal of the SH3 domain </w:t>
      </w:r>
      <w:r w:rsidR="00151B63">
        <w:rPr>
          <w:lang w:val="en-US"/>
        </w:rPr>
        <w:t xml:space="preserve">also </w:t>
      </w:r>
      <w:r w:rsidR="00151B63" w:rsidRPr="00033DBD">
        <w:rPr>
          <w:lang w:val="en-US"/>
        </w:rPr>
        <w:t xml:space="preserve">affects </w:t>
      </w:r>
      <w:r w:rsidR="00151B63">
        <w:rPr>
          <w:lang w:val="en-US"/>
        </w:rPr>
        <w:t xml:space="preserve">actin </w:t>
      </w:r>
      <w:r w:rsidR="00151B63" w:rsidRPr="00033DBD">
        <w:rPr>
          <w:lang w:val="en-US"/>
        </w:rPr>
        <w:t>assembly</w:t>
      </w:r>
      <w:del w:id="35" w:author="Marko Kaksonen" w:date="2021-07-08T20:08:00Z">
        <w:r w:rsidR="00151B63" w:rsidDel="002110EB">
          <w:rPr>
            <w:lang w:val="en-US"/>
          </w:rPr>
          <w:delText xml:space="preserve">/ </w:delText>
        </w:r>
      </w:del>
      <w:ins w:id="36" w:author="Marko Kaksonen" w:date="2021-07-08T20:08:00Z">
        <w:r w:rsidR="002110EB">
          <w:rPr>
            <w:lang w:val="en-US"/>
          </w:rPr>
          <w:t xml:space="preserve"> </w:t>
        </w:r>
      </w:ins>
      <w:ins w:id="37" w:author="Marko Kaksonen" w:date="2021-07-08T20:22:00Z">
        <w:r w:rsidR="00887317">
          <w:rPr>
            <w:lang w:val="en-US"/>
          </w:rPr>
          <w:t xml:space="preserve">dynamics </w:t>
        </w:r>
      </w:ins>
      <w:del w:id="38" w:author="Marko Kaksonen" w:date="2021-07-08T20:22:00Z">
        <w:r w:rsidR="00151B63" w:rsidRPr="00033DBD" w:rsidDel="00887317">
          <w:rPr>
            <w:lang w:val="en-US"/>
          </w:rPr>
          <w:delText>disassembly</w:delText>
        </w:r>
        <w:r w:rsidR="00151B63" w:rsidDel="00887317">
          <w:rPr>
            <w:lang w:val="en-US"/>
          </w:rPr>
          <w:delText xml:space="preserve"> </w:delText>
        </w:r>
      </w:del>
      <w:r w:rsidR="00151B63">
        <w:rPr>
          <w:lang w:val="en-US"/>
        </w:rPr>
        <w:t>and</w:t>
      </w:r>
      <w:r w:rsidR="00151B63" w:rsidRPr="00033DBD">
        <w:rPr>
          <w:lang w:val="en-US"/>
        </w:rPr>
        <w:t xml:space="preserve"> </w:t>
      </w:r>
      <w:del w:id="39" w:author="Marko Kaksonen" w:date="2021-07-08T20:17:00Z">
        <w:r w:rsidR="00151B63" w:rsidRPr="00033DBD" w:rsidDel="00A5599B">
          <w:rPr>
            <w:lang w:val="en-US"/>
          </w:rPr>
          <w:delText xml:space="preserve">membrane </w:delText>
        </w:r>
      </w:del>
      <w:r w:rsidR="00151B63" w:rsidRPr="00033DBD">
        <w:rPr>
          <w:lang w:val="en-US"/>
        </w:rPr>
        <w:t>invagination</w:t>
      </w:r>
      <w:ins w:id="40" w:author="Marko Kaksonen" w:date="2021-07-08T20:17:00Z">
        <w:r w:rsidR="00A5599B">
          <w:rPr>
            <w:lang w:val="en-US"/>
          </w:rPr>
          <w:t xml:space="preserve"> growth</w:t>
        </w:r>
      </w:ins>
      <w:r w:rsidR="00151B63" w:rsidRPr="00033DBD">
        <w:rPr>
          <w:lang w:val="en-US"/>
        </w:rPr>
        <w:t>.</w:t>
      </w:r>
      <w:r w:rsidR="00151B63">
        <w:rPr>
          <w:lang w:val="en-US"/>
        </w:rPr>
        <w:t xml:space="preserve"> </w:t>
      </w:r>
      <w:del w:id="41" w:author="Marko Kaksonen" w:date="2021-07-08T20:26:00Z">
        <w:r w:rsidRPr="00033DBD" w:rsidDel="00DD47AB">
          <w:rPr>
            <w:lang w:val="en-US"/>
          </w:rPr>
          <w:delText>We show that</w:delText>
        </w:r>
        <w:r w:rsidR="00BF0384" w:rsidDel="00DD47AB">
          <w:rPr>
            <w:lang w:val="en-US"/>
          </w:rPr>
          <w:delText xml:space="preserve"> </w:delText>
        </w:r>
        <w:r w:rsidR="00AB0543" w:rsidDel="00DD47AB">
          <w:rPr>
            <w:lang w:val="en-US"/>
          </w:rPr>
          <w:delText xml:space="preserve">the </w:delText>
        </w:r>
      </w:del>
      <w:del w:id="42" w:author="Marko Kaksonen" w:date="2021-07-08T20:12:00Z">
        <w:r w:rsidR="00AB0543" w:rsidDel="002110EB">
          <w:rPr>
            <w:lang w:val="en-US"/>
          </w:rPr>
          <w:delText>yeast</w:delText>
        </w:r>
        <w:r w:rsidR="00BF0384" w:rsidDel="002110EB">
          <w:rPr>
            <w:lang w:val="en-US"/>
          </w:rPr>
          <w:delText xml:space="preserve"> M</w:delText>
        </w:r>
      </w:del>
      <w:del w:id="43" w:author="Marko Kaksonen" w:date="2021-07-08T20:26:00Z">
        <w:r w:rsidR="00BF0384" w:rsidDel="00DD47AB">
          <w:rPr>
            <w:lang w:val="en-US"/>
          </w:rPr>
          <w:delText xml:space="preserve">yosin </w:delText>
        </w:r>
        <w:r w:rsidRPr="00033DBD" w:rsidDel="00DD47AB">
          <w:rPr>
            <w:lang w:val="en-US"/>
          </w:rPr>
          <w:delText>Myo3</w:delText>
        </w:r>
        <w:r w:rsidR="00BF0384" w:rsidDel="00DD47AB">
          <w:rPr>
            <w:lang w:val="en-US"/>
          </w:rPr>
          <w:delText xml:space="preserve"> </w:delText>
        </w:r>
      </w:del>
      <w:del w:id="44" w:author="Marko Kaksonen" w:date="2021-07-08T20:23:00Z">
        <w:r w:rsidRPr="00033DBD" w:rsidDel="00887317">
          <w:rPr>
            <w:lang w:val="en-US"/>
          </w:rPr>
          <w:delText>has a role in</w:delText>
        </w:r>
      </w:del>
      <w:del w:id="45" w:author="Marko Kaksonen" w:date="2021-07-08T20:26:00Z">
        <w:r w:rsidRPr="00033DBD" w:rsidDel="00DD47AB">
          <w:rPr>
            <w:lang w:val="en-US"/>
          </w:rPr>
          <w:delText xml:space="preserve"> recruit</w:delText>
        </w:r>
      </w:del>
      <w:del w:id="46" w:author="Marko Kaksonen" w:date="2021-07-08T20:23:00Z">
        <w:r w:rsidRPr="00033DBD" w:rsidDel="00887317">
          <w:rPr>
            <w:lang w:val="en-US"/>
          </w:rPr>
          <w:delText xml:space="preserve">ing Rvs167 </w:delText>
        </w:r>
      </w:del>
      <w:del w:id="47" w:author="Marko Kaksonen" w:date="2021-07-08T20:26:00Z">
        <w:r w:rsidRPr="00033DBD" w:rsidDel="00DD47AB">
          <w:rPr>
            <w:lang w:val="en-US"/>
          </w:rPr>
          <w:delText xml:space="preserve">via </w:delText>
        </w:r>
      </w:del>
      <w:del w:id="48" w:author="Marko Kaksonen" w:date="2021-07-08T20:17:00Z">
        <w:r w:rsidR="006E26A9" w:rsidDel="00CC0BDF">
          <w:rPr>
            <w:lang w:val="en-US"/>
          </w:rPr>
          <w:delText>this</w:delText>
        </w:r>
        <w:r w:rsidRPr="00033DBD" w:rsidDel="00CC0BDF">
          <w:rPr>
            <w:lang w:val="en-US"/>
          </w:rPr>
          <w:delText xml:space="preserve"> </w:delText>
        </w:r>
      </w:del>
      <w:del w:id="49" w:author="Marko Kaksonen" w:date="2021-07-08T20:26:00Z">
        <w:r w:rsidRPr="00033DBD" w:rsidDel="00DD47AB">
          <w:rPr>
            <w:lang w:val="en-US"/>
          </w:rPr>
          <w:delText xml:space="preserve">domain. </w:delText>
        </w:r>
      </w:del>
      <w:r w:rsidRPr="00033DBD">
        <w:rPr>
          <w:lang w:val="en-US"/>
        </w:rPr>
        <w:t xml:space="preserve">Our results indicate that both BAR and SH3 domains are important for the role of </w:t>
      </w:r>
      <w:proofErr w:type="spellStart"/>
      <w:r w:rsidRPr="00033DBD">
        <w:rPr>
          <w:lang w:val="en-US"/>
        </w:rPr>
        <w:t>Rvs</w:t>
      </w:r>
      <w:proofErr w:type="spellEnd"/>
      <w:r w:rsidRPr="00033DBD">
        <w:rPr>
          <w:lang w:val="en-US"/>
        </w:rPr>
        <w:t xml:space="preserve"> </w:t>
      </w:r>
      <w:r w:rsidR="00196279">
        <w:rPr>
          <w:lang w:val="en-US"/>
        </w:rPr>
        <w:t>in</w:t>
      </w:r>
      <w:r w:rsidRPr="00033DBD">
        <w:rPr>
          <w:lang w:val="en-US"/>
        </w:rPr>
        <w:t xml:space="preserve"> scission. </w:t>
      </w:r>
      <w:r w:rsidR="00196279">
        <w:rPr>
          <w:lang w:val="en-US"/>
        </w:rPr>
        <w:t>We</w:t>
      </w:r>
      <w:r w:rsidRPr="00033DBD">
        <w:rPr>
          <w:lang w:val="en-US"/>
        </w:rPr>
        <w:t xml:space="preserve"> found that neither </w:t>
      </w:r>
      <w:proofErr w:type="spellStart"/>
      <w:r w:rsidRPr="00033DBD">
        <w:rPr>
          <w:lang w:val="en-US"/>
        </w:rPr>
        <w:t>synaptojanins</w:t>
      </w:r>
      <w:proofErr w:type="spellEnd"/>
      <w:r w:rsidRPr="00033DBD">
        <w:rPr>
          <w:lang w:val="en-US"/>
        </w:rPr>
        <w:t xml:space="preserve"> nor dynamin contribute directly to scission. We propose that </w:t>
      </w:r>
      <w:del w:id="50" w:author="Marko Kaksonen" w:date="2021-07-08T20:09:00Z">
        <w:r w:rsidRPr="00033DBD" w:rsidDel="002110EB">
          <w:rPr>
            <w:lang w:val="en-US"/>
          </w:rPr>
          <w:delText>recruitment of</w:delText>
        </w:r>
      </w:del>
      <w:ins w:id="51" w:author="Marko Kaksonen" w:date="2021-07-08T20:09:00Z">
        <w:r w:rsidR="002110EB">
          <w:rPr>
            <w:lang w:val="en-US"/>
          </w:rPr>
          <w:t>the</w:t>
        </w:r>
      </w:ins>
      <w:r w:rsidRPr="00033DBD">
        <w:rPr>
          <w:lang w:val="en-US"/>
        </w:rPr>
        <w:t xml:space="preserve"> </w:t>
      </w:r>
      <w:proofErr w:type="spellStart"/>
      <w:r w:rsidRPr="00033DBD">
        <w:rPr>
          <w:lang w:val="en-US"/>
        </w:rPr>
        <w:t>Rvs</w:t>
      </w:r>
      <w:proofErr w:type="spellEnd"/>
      <w:r w:rsidRPr="00033DBD">
        <w:rPr>
          <w:lang w:val="en-US"/>
        </w:rPr>
        <w:t xml:space="preserve"> BAR domain</w:t>
      </w:r>
      <w:del w:id="52" w:author="Marko Kaksonen" w:date="2021-07-08T20:18:00Z">
        <w:r w:rsidRPr="00033DBD" w:rsidDel="00CC0BDF">
          <w:rPr>
            <w:lang w:val="en-US"/>
          </w:rPr>
          <w:delText>s</w:delText>
        </w:r>
      </w:del>
      <w:r w:rsidRPr="00033DBD">
        <w:rPr>
          <w:lang w:val="en-US"/>
        </w:rPr>
        <w:t xml:space="preserve"> </w:t>
      </w:r>
      <w:ins w:id="53" w:author="Marko Kaksonen" w:date="2021-07-08T20:09:00Z">
        <w:r w:rsidR="002110EB">
          <w:rPr>
            <w:lang w:val="en-US"/>
          </w:rPr>
          <w:t>stabilize</w:t>
        </w:r>
      </w:ins>
      <w:ins w:id="54" w:author="Marko Kaksonen" w:date="2021-07-08T20:18:00Z">
        <w:r w:rsidR="00CC0BDF">
          <w:rPr>
            <w:lang w:val="en-US"/>
          </w:rPr>
          <w:t>s</w:t>
        </w:r>
      </w:ins>
      <w:ins w:id="55" w:author="Marko Kaksonen" w:date="2021-07-08T20:10:00Z">
        <w:r w:rsidR="002110EB">
          <w:rPr>
            <w:lang w:val="en-US"/>
          </w:rPr>
          <w:t xml:space="preserve"> the membrane invagination</w:t>
        </w:r>
        <w:del w:id="56" w:author="Deepikaa Menon" w:date="2021-07-08T20:33:00Z">
          <w:r w:rsidR="002110EB" w:rsidDel="009D37FA">
            <w:rPr>
              <w:lang w:val="en-US"/>
            </w:rPr>
            <w:delText xml:space="preserve"> and</w:delText>
          </w:r>
        </w:del>
      </w:ins>
      <w:ins w:id="57" w:author="Deepikaa Menon" w:date="2021-07-08T20:33:00Z">
        <w:r w:rsidR="009D37FA">
          <w:rPr>
            <w:lang w:val="en-US"/>
          </w:rPr>
          <w:t>,</w:t>
        </w:r>
      </w:ins>
      <w:ins w:id="58" w:author="Marko Kaksonen" w:date="2021-07-08T20:10:00Z">
        <w:r w:rsidR="002110EB">
          <w:rPr>
            <w:lang w:val="en-US"/>
          </w:rPr>
          <w:t xml:space="preserve"> </w:t>
        </w:r>
      </w:ins>
      <w:ins w:id="59" w:author="Marko Kaksonen" w:date="2021-07-08T20:11:00Z">
        <w:r w:rsidR="002110EB">
          <w:rPr>
            <w:lang w:val="en-US"/>
          </w:rPr>
          <w:t xml:space="preserve">thereby </w:t>
        </w:r>
      </w:ins>
      <w:r w:rsidRPr="00033DBD">
        <w:rPr>
          <w:lang w:val="en-US"/>
        </w:rPr>
        <w:t>dela</w:t>
      </w:r>
      <w:ins w:id="60" w:author="Marko Kaksonen" w:date="2021-07-08T20:27:00Z">
        <w:r w:rsidR="00DD47AB">
          <w:rPr>
            <w:lang w:val="en-US"/>
          </w:rPr>
          <w:t>ying</w:t>
        </w:r>
      </w:ins>
      <w:del w:id="61" w:author="Marko Kaksonen" w:date="2021-07-08T20:27:00Z">
        <w:r w:rsidRPr="00033DBD" w:rsidDel="00DD47AB">
          <w:rPr>
            <w:lang w:val="en-US"/>
          </w:rPr>
          <w:delText>y</w:delText>
        </w:r>
      </w:del>
      <w:del w:id="62" w:author="Marko Kaksonen" w:date="2021-07-08T20:10:00Z">
        <w:r w:rsidRPr="00033DBD" w:rsidDel="002110EB">
          <w:rPr>
            <w:lang w:val="en-US"/>
          </w:rPr>
          <w:delText>s</w:delText>
        </w:r>
      </w:del>
      <w:r w:rsidRPr="00033DBD">
        <w:rPr>
          <w:lang w:val="en-US"/>
        </w:rPr>
        <w:t xml:space="preserve"> scission</w:t>
      </w:r>
      <w:ins w:id="63" w:author="Marko Kaksonen" w:date="2021-07-08T20:26:00Z">
        <w:r w:rsidR="00DD47AB">
          <w:rPr>
            <w:lang w:val="en-US"/>
          </w:rPr>
          <w:t xml:space="preserve"> </w:t>
        </w:r>
      </w:ins>
      <w:ins w:id="64" w:author="Marko Kaksonen" w:date="2021-07-08T20:27:00Z">
        <w:r w:rsidR="00DD47AB">
          <w:rPr>
            <w:lang w:val="en-US"/>
          </w:rPr>
          <w:t>and allowing the invaginatio</w:t>
        </w:r>
      </w:ins>
      <w:ins w:id="65" w:author="Deepikaa Menon" w:date="2021-07-12T20:56:00Z">
        <w:r w:rsidR="006C72EF">
          <w:rPr>
            <w:lang w:val="en-US"/>
          </w:rPr>
          <w:t>ns</w:t>
        </w:r>
      </w:ins>
      <w:bookmarkStart w:id="66" w:name="_GoBack"/>
      <w:bookmarkEnd w:id="66"/>
      <w:ins w:id="67" w:author="Marko Kaksonen" w:date="2021-07-08T20:27:00Z">
        <w:del w:id="68" w:author="Deepikaa Menon" w:date="2021-07-12T20:56:00Z">
          <w:r w:rsidR="00DD47AB" w:rsidDel="006C72EF">
            <w:rPr>
              <w:lang w:val="en-US"/>
            </w:rPr>
            <w:delText>s</w:delText>
          </w:r>
        </w:del>
        <w:r w:rsidR="00DD47AB">
          <w:rPr>
            <w:lang w:val="en-US"/>
          </w:rPr>
          <w:t xml:space="preserve"> to grow longer</w:t>
        </w:r>
      </w:ins>
      <w:del w:id="69" w:author="Marko Kaksonen" w:date="2021-07-08T20:10:00Z">
        <w:r w:rsidRPr="00033DBD" w:rsidDel="002110EB">
          <w:rPr>
            <w:lang w:val="en-US"/>
          </w:rPr>
          <w:delText xml:space="preserve"> and allows invaginations to grow by stabilizing them</w:delText>
        </w:r>
      </w:del>
      <w:r w:rsidRPr="00033DBD">
        <w:rPr>
          <w:lang w:val="en-US"/>
        </w:rPr>
        <w:t xml:space="preserve">. We also propose that vesicle formation is dependent on the force exerted by the </w:t>
      </w:r>
      <w:proofErr w:type="spellStart"/>
      <w:r w:rsidRPr="00033DBD">
        <w:rPr>
          <w:lang w:val="en-US"/>
        </w:rPr>
        <w:t>actin</w:t>
      </w:r>
      <w:proofErr w:type="spellEnd"/>
      <w:r w:rsidRPr="00033DBD">
        <w:rPr>
          <w:lang w:val="en-US"/>
        </w:rPr>
        <w:t xml:space="preserve"> network component of the endocytic machinery.</w:t>
      </w:r>
    </w:p>
    <w:p w14:paraId="622E7B4A" w14:textId="77777777" w:rsidR="006910AD" w:rsidRPr="00033DBD" w:rsidRDefault="006910AD" w:rsidP="00033DBD">
      <w:pPr>
        <w:rPr>
          <w:lang w:val="en-US"/>
        </w:rPr>
      </w:pPr>
    </w:p>
    <w:sectPr w:rsidR="006910AD" w:rsidRPr="00033DBD" w:rsidSect="001649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866F0" w14:textId="77777777" w:rsidR="003A19CB" w:rsidRDefault="003A19CB" w:rsidP="006910AD">
      <w:r>
        <w:separator/>
      </w:r>
    </w:p>
  </w:endnote>
  <w:endnote w:type="continuationSeparator" w:id="0">
    <w:p w14:paraId="16562E22" w14:textId="77777777" w:rsidR="003A19CB" w:rsidRDefault="003A19CB" w:rsidP="00691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C976B" w14:textId="77777777" w:rsidR="003A19CB" w:rsidRDefault="003A19CB" w:rsidP="006910AD">
      <w:r>
        <w:separator/>
      </w:r>
    </w:p>
  </w:footnote>
  <w:footnote w:type="continuationSeparator" w:id="0">
    <w:p w14:paraId="1284922E" w14:textId="77777777" w:rsidR="003A19CB" w:rsidRDefault="003A19CB" w:rsidP="006910AD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ko Kaksonen">
    <w15:presenceInfo w15:providerId="None" w15:userId="Marko Kaksonen"/>
  </w15:person>
  <w15:person w15:author="Deepikaa Menon">
    <w15:presenceInfo w15:providerId="None" w15:userId="Deepikaa Men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DBD"/>
    <w:rsid w:val="00033DBD"/>
    <w:rsid w:val="001177FF"/>
    <w:rsid w:val="00151B63"/>
    <w:rsid w:val="00164944"/>
    <w:rsid w:val="00196279"/>
    <w:rsid w:val="002110EB"/>
    <w:rsid w:val="003654D8"/>
    <w:rsid w:val="003A19CB"/>
    <w:rsid w:val="003A59BC"/>
    <w:rsid w:val="003B5910"/>
    <w:rsid w:val="004031C8"/>
    <w:rsid w:val="004E1573"/>
    <w:rsid w:val="00540476"/>
    <w:rsid w:val="00556BDD"/>
    <w:rsid w:val="005600E4"/>
    <w:rsid w:val="006910AD"/>
    <w:rsid w:val="00696D20"/>
    <w:rsid w:val="006C72EF"/>
    <w:rsid w:val="006E26A9"/>
    <w:rsid w:val="00870593"/>
    <w:rsid w:val="00887317"/>
    <w:rsid w:val="008B7E1C"/>
    <w:rsid w:val="008E4796"/>
    <w:rsid w:val="009741F9"/>
    <w:rsid w:val="009A64B9"/>
    <w:rsid w:val="009D37FA"/>
    <w:rsid w:val="00A5599B"/>
    <w:rsid w:val="00A62CC2"/>
    <w:rsid w:val="00AB0543"/>
    <w:rsid w:val="00AB73A3"/>
    <w:rsid w:val="00AC63C0"/>
    <w:rsid w:val="00AF11B7"/>
    <w:rsid w:val="00B11329"/>
    <w:rsid w:val="00B22906"/>
    <w:rsid w:val="00BF0384"/>
    <w:rsid w:val="00BF7BD5"/>
    <w:rsid w:val="00C3022E"/>
    <w:rsid w:val="00CB15ED"/>
    <w:rsid w:val="00CC0BDF"/>
    <w:rsid w:val="00CE4085"/>
    <w:rsid w:val="00D66331"/>
    <w:rsid w:val="00DC3627"/>
    <w:rsid w:val="00DD47AB"/>
    <w:rsid w:val="00F45D06"/>
    <w:rsid w:val="00F5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1B690"/>
  <w15:chartTrackingRefBased/>
  <w15:docId w15:val="{85CB8C0A-9A5A-6C41-A57C-4EEAC838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0A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0AD"/>
  </w:style>
  <w:style w:type="paragraph" w:styleId="Footer">
    <w:name w:val="footer"/>
    <w:basedOn w:val="Normal"/>
    <w:link w:val="FooterChar"/>
    <w:uiPriority w:val="99"/>
    <w:unhideWhenUsed/>
    <w:rsid w:val="006910A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0AD"/>
  </w:style>
  <w:style w:type="paragraph" w:styleId="BalloonText">
    <w:name w:val="Balloon Text"/>
    <w:basedOn w:val="Normal"/>
    <w:link w:val="BalloonTextChar"/>
    <w:uiPriority w:val="99"/>
    <w:semiHidden/>
    <w:unhideWhenUsed/>
    <w:rsid w:val="002110E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0E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Deepikaa Menon</dc:creator>
  <cp:keywords/>
  <dc:description/>
  <cp:lastModifiedBy>Deepikaa Menon</cp:lastModifiedBy>
  <cp:revision>2</cp:revision>
  <dcterms:created xsi:type="dcterms:W3CDTF">2021-07-12T18:56:00Z</dcterms:created>
  <dcterms:modified xsi:type="dcterms:W3CDTF">2021-07-12T18:56:00Z</dcterms:modified>
</cp:coreProperties>
</file>