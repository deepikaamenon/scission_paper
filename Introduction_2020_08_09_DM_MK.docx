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5B4F9E" w14:textId="6387DC6E" w:rsidR="00985115" w:rsidRDefault="00985115" w:rsidP="00985115">
      <w:pPr>
        <w:rPr>
          <w:ins w:id="0" w:author="Deepikaa Menon" w:date="2020-08-10T20:33:00Z"/>
          <w:u w:val="single"/>
          <w:lang w:val="en-US"/>
        </w:rPr>
      </w:pPr>
      <w:r>
        <w:t>﻿</w:t>
      </w:r>
      <w:r w:rsidRPr="00985115">
        <w:rPr>
          <w:u w:val="single"/>
          <w:lang w:val="en-US"/>
        </w:rPr>
        <w:t>Introduction</w:t>
      </w:r>
    </w:p>
    <w:p w14:paraId="620A5177" w14:textId="77777777" w:rsidR="00985115" w:rsidRPr="00985115" w:rsidRDefault="00985115" w:rsidP="00985115">
      <w:pPr>
        <w:rPr>
          <w:lang w:val="en-US"/>
        </w:rPr>
      </w:pPr>
    </w:p>
    <w:p w14:paraId="63F219B8" w14:textId="1E52A234" w:rsidR="000C4A73" w:rsidRDefault="00985115" w:rsidP="00985115">
      <w:pPr>
        <w:rPr>
          <w:ins w:id="1" w:author="Deepikaa Menon" w:date="2020-08-09T19:53:00Z"/>
          <w:lang w:val="en-US"/>
        </w:rPr>
      </w:pPr>
      <w:commentRangeStart w:id="2"/>
      <w:proofErr w:type="spellStart"/>
      <w:r w:rsidRPr="00985115">
        <w:rPr>
          <w:lang w:val="en-US"/>
        </w:rPr>
        <w:t>Clathrin</w:t>
      </w:r>
      <w:proofErr w:type="spellEnd"/>
      <w:r w:rsidRPr="00985115">
        <w:rPr>
          <w:lang w:val="en-US"/>
        </w:rPr>
        <w:t>-mediated endocytosis</w:t>
      </w:r>
      <w:ins w:id="3" w:author="Deepikaa Menon" w:date="2020-08-09T19:36:00Z">
        <w:r w:rsidR="000A0CBB">
          <w:rPr>
            <w:lang w:val="en-US"/>
          </w:rPr>
          <w:t xml:space="preserve"> (CME)</w:t>
        </w:r>
      </w:ins>
      <w:r w:rsidR="00C743F8">
        <w:rPr>
          <w:lang w:val="en-US"/>
        </w:rPr>
        <w:t xml:space="preserve"> </w:t>
      </w:r>
      <w:commentRangeEnd w:id="2"/>
      <w:r w:rsidR="00FF79F4">
        <w:rPr>
          <w:rStyle w:val="CommentReference"/>
        </w:rPr>
        <w:commentReference w:id="2"/>
      </w:r>
      <w:ins w:id="4" w:author="Deepikaa Menon" w:date="2020-08-09T19:33:00Z">
        <w:r w:rsidR="00963D60">
          <w:rPr>
            <w:lang w:val="en-US"/>
          </w:rPr>
          <w:t xml:space="preserve">is </w:t>
        </w:r>
      </w:ins>
      <w:ins w:id="5" w:author="Deepikaa Menon" w:date="2020-08-09T19:45:00Z">
        <w:r w:rsidR="00C561FE">
          <w:rPr>
            <w:lang w:val="en-US"/>
          </w:rPr>
          <w:t>the</w:t>
        </w:r>
      </w:ins>
      <w:ins w:id="6" w:author="Deepikaa Menon" w:date="2020-08-09T19:33:00Z">
        <w:r w:rsidR="00963D60">
          <w:rPr>
            <w:lang w:val="en-US"/>
          </w:rPr>
          <w:t xml:space="preserve"> </w:t>
        </w:r>
      </w:ins>
      <w:ins w:id="7" w:author="Deepikaa Menon" w:date="2020-08-09T19:35:00Z">
        <w:r w:rsidR="00963D60">
          <w:rPr>
            <w:lang w:val="en-US"/>
          </w:rPr>
          <w:t xml:space="preserve">major </w:t>
        </w:r>
      </w:ins>
      <w:ins w:id="8" w:author="Deepikaa Menon" w:date="2020-08-09T19:45:00Z">
        <w:r w:rsidR="009873F1">
          <w:rPr>
            <w:lang w:val="en-US"/>
          </w:rPr>
          <w:t xml:space="preserve">endocytic </w:t>
        </w:r>
      </w:ins>
      <w:ins w:id="9" w:author="Deepikaa Menon" w:date="2020-08-09T19:35:00Z">
        <w:r w:rsidR="00963D60">
          <w:rPr>
            <w:lang w:val="en-US"/>
          </w:rPr>
          <w:t>process by which carg</w:t>
        </w:r>
      </w:ins>
      <w:ins w:id="10" w:author="Deepikaa Menon" w:date="2020-08-09T19:36:00Z">
        <w:r w:rsidR="00963D60">
          <w:rPr>
            <w:lang w:val="en-US"/>
          </w:rPr>
          <w:t xml:space="preserve">o from the cell exterior is incorporated into a </w:t>
        </w:r>
      </w:ins>
      <w:proofErr w:type="spellStart"/>
      <w:ins w:id="11" w:author="Deepikaa Menon" w:date="2020-08-09T19:53:00Z">
        <w:r w:rsidR="00E44EE1">
          <w:rPr>
            <w:lang w:val="en-US"/>
          </w:rPr>
          <w:t>Clathrin</w:t>
        </w:r>
        <w:proofErr w:type="spellEnd"/>
        <w:r w:rsidR="00E44EE1">
          <w:rPr>
            <w:lang w:val="en-US"/>
          </w:rPr>
          <w:t xml:space="preserve">-coated </w:t>
        </w:r>
      </w:ins>
      <w:ins w:id="12" w:author="Deepikaa Menon" w:date="2020-08-09T19:36:00Z">
        <w:r w:rsidR="00963D60">
          <w:rPr>
            <w:lang w:val="en-US"/>
          </w:rPr>
          <w:t xml:space="preserve">vesicle </w:t>
        </w:r>
        <w:r w:rsidR="000A0CBB">
          <w:rPr>
            <w:lang w:val="en-US"/>
          </w:rPr>
          <w:t>that is then transported into the cell interior</w:t>
        </w:r>
      </w:ins>
      <w:ins w:id="13" w:author="Deepikaa Menon" w:date="2020-08-10T18:55:00Z">
        <w:r w:rsidR="003F022C">
          <w:rPr>
            <w:lang w:val="en-US"/>
          </w:rPr>
          <w:t xml:space="preserve"> </w:t>
        </w:r>
      </w:ins>
      <w:ins w:id="14" w:author="Deepikaa Menon" w:date="2020-08-10T18:56:00Z">
        <w:r w:rsidR="003F022C">
          <w:rPr>
            <w:lang w:val="en-US"/>
          </w:rPr>
          <w:fldChar w:fldCharType="begin" w:fldLock="1"/>
        </w:r>
      </w:ins>
      <w:r w:rsidR="00E9586B">
        <w:rPr>
          <w:lang w:val="en-US"/>
        </w:rPr>
        <w:instrText>ADDIN CSL_CITATION {"citationItems":[{"id":"ITEM-1","itemData":{"DOI":"10.7554/eLife.03970","ISSN":"2050-084X","abstract":"&lt;p&gt;Several different endocytic pathways have been proposed to function in mammalian cells. Clathrin-coated pits are well defined, but the identity, mechanism and function of alternative pathways have been controversial. Here we apply universal chemical labelling of plasma membrane proteins to define all primary endocytic vesicles, and labelling of specific proteins with a reducible SNAP-tag substrate. These approaches provide high temporal resolution and stringent discrimination between surface-connected and intracellular membranes. We find that at least 95% of the earliest detectable endocytic vesicles arise from clathrin-coated pits. GPI-anchored proteins, candidate cargoes for alternate pathways, are also found to enter the cell predominantly via coated pits. Experiments employing a mutated clathrin adaptor reveal distinct mechanisms for sorting into coated pits, and thereby explain differential effects on the uptake of transferrin and GPI-anchored proteins. These data call for a revision of models for the activity and diversity of endocytic pathways in mammalian cells.&lt;/p&gt;","author":[{"dropping-particle":"","family":"Bitsikas","given":"Vassilis","non-dropping-particle":"","parse-names":false,"suffix":""},{"dropping-particle":"","family":"Corrêa","given":"Ivan R","non-dropping-particle":"","parse-names":false,"suffix":""},{"dropping-particle":"","family":"Nichols","given":"Benjamin J","non-dropping-particle":"","parse-names":false,"suffix":""}],"container-title":"eLife","id":"ITEM-1","issued":{"date-parts":[["2014","9","17"]]},"page":"e03970","publisher":"eLife Sciences Publications Limited","title":"Clathrin-independent pathways do not contribute significantly to endocytic flux","type":"article-journal","volume":"3"},"uris":["http://www.mendeley.com/documents/?uuid=2e1a0be5-e9d8-3da5-bd25-550355a02fff"]},{"id":"ITEM-2","itemData":{"ISSN":"0021-9525","PMID":"14126875","abstract":"Yolk proteins are thought to enter certain eggs by a process akin to micropinocytosis but the detailed mechanism has not been previously depicted. In this study the formation of protein yolk was investigated in the mosquito Aedes aegypti L. Ovaries were fixed in phosphate-buffered osmium tetroxide, for electron microscopy, before and at intervals after a meal of blood. The deposition of protein yolk in the oocyte was correlated with a 15-fold increase in 140 mmicro pit-like depressions on the oocyte surface. These pits form by invagination of the oocyte cell membrane. They have a 20 mmicro bristle coat on their convex cytoplasmic side. They also show a layer of protein on their concave extracellular side which we propose accumulates by selective adsorption from the extraoocyte space. The pits, by pinching off from the cell membrane become bristle-coated vesicles which carry the adsorbed protein into the oocyte. These vesicles lose the coat and then fuse to form small crystalline yolk droplets, which subsequently coalesce to form the large proteid yolk bodies of the mature oocyte. Preliminary radioautographs, and certain morphological features of the fat body, ovary, and midgut, suggest that the midgut is the principal site of yolk protein synthesis in the mosquito.","author":[{"dropping-particle":"","family":"ROTH","given":"T F","non-dropping-particle":"","parse-names":false,"suffix":""},{"dropping-particle":"","family":"PORTER","given":"K R","non-dropping-particle":"","parse-names":false,"suffix":""}],"container-title":"The Journal of cell biology","id":"ITEM-2","issued":{"date-parts":[["1964","2"]]},"page":"313-32","title":"YOLK PROTEIN UPTAKE IN THE OOCYTE OF THE MOSQUITO AEDES AEGYPTI. L.","type":"article-journal","volume":"20"},"uris":["http://www.mendeley.com/documents/?uuid=30121394-bd41-3583-9338-3579c3b812e4"]},{"id":"ITEM-3","itemData":{"ISSN":"0027-8424","PMID":"1063406","abstract":"Coated vesicles have been purified from brain, adrenal medulla, and a nonsecreting lymphoma cell line. A single major protein species, clathrin, with an apparent molecular weight of 180,000, forms the coat of all these vesicles. Peptide mapping suggests that the amino acid sequence of clathrin is conserved, irrespective of tissue or species studied. Coated vesicles of different sizes are found. The coats are constructed with variable numbers of clathrin subunits, arranged in closed networks of hexagons and pentagons. The amount of clathrin in lymphoma cells suggests that coated vesicles transfer substantial amounts of membrane within cells, not necessarily in association with a secretory process.","author":[{"dropping-particle":"","family":"Pearse","given":"B M","non-dropping-particle":"","parse-names":false,"suffix":""}],"container-title":"Proceedings of the National Academy of Sciences of the United States of America","id":"ITEM-3","issue":"4","issued":{"date-parts":[["1976","4"]]},"page":"1255-9","publisher":"National Academy of Sciences","title":"Clathrin: a unique protein associated with intracellular transfer of membrane by coated vesicles.","type":"article-journal","volume":"73"},"uris":["http://www.mendeley.com/documents/?uuid=4f472f9c-c72b-3354-a8bd-838f105ee75f"]}],"mendeley":{"formattedCitation":"(Bitsikas, Corrêa, and Nichols 2014; ROTH and PORTER 1964; Pearse 1976)","plainTextFormattedCitation":"(Bitsikas, Corrêa, and Nichols 2014; ROTH and PORTER 1964; Pearse 1976)","previouslyFormattedCitation":"(Bitsikas, Corrêa, and Nichols 2014; ROTH and PORTER 1964; Pearse 1976)"},"properties":{"noteIndex":0},"schema":"https://github.com/citation-style-language/schema/raw/master/csl-citation.json"}</w:instrText>
      </w:r>
      <w:r w:rsidR="003F022C">
        <w:rPr>
          <w:lang w:val="en-US"/>
        </w:rPr>
        <w:fldChar w:fldCharType="separate"/>
      </w:r>
      <w:r w:rsidR="001872E3" w:rsidRPr="001872E3">
        <w:rPr>
          <w:noProof/>
          <w:lang w:val="en-US"/>
        </w:rPr>
        <w:t>(Bitsikas, Corrêa, and Nichols 2014; ROTH and PORTER 1964; Pearse 1976)</w:t>
      </w:r>
      <w:ins w:id="15" w:author="Deepikaa Menon" w:date="2020-08-10T18:56:00Z">
        <w:r w:rsidR="003F022C">
          <w:rPr>
            <w:lang w:val="en-US"/>
          </w:rPr>
          <w:fldChar w:fldCharType="end"/>
        </w:r>
      </w:ins>
      <w:ins w:id="16" w:author="Deepikaa Menon" w:date="2020-08-09T19:36:00Z">
        <w:r w:rsidR="000A0CBB">
          <w:rPr>
            <w:lang w:val="en-US"/>
          </w:rPr>
          <w:t xml:space="preserve">. </w:t>
        </w:r>
      </w:ins>
      <w:ins w:id="17" w:author="Deepikaa Menon" w:date="2020-08-09T19:37:00Z">
        <w:r w:rsidR="000A0CBB">
          <w:rPr>
            <w:lang w:val="en-US"/>
          </w:rPr>
          <w:t>Over 50 different proteins are involved in</w:t>
        </w:r>
      </w:ins>
      <w:r w:rsidR="00C743F8">
        <w:rPr>
          <w:lang w:val="en-US"/>
        </w:rPr>
        <w:t xml:space="preserve"> reshaping </w:t>
      </w:r>
      <w:r w:rsidRPr="00985115">
        <w:rPr>
          <w:lang w:val="en-US"/>
        </w:rPr>
        <w:t xml:space="preserve">a flat plasma </w:t>
      </w:r>
      <w:ins w:id="18" w:author="Deepikaa Menon" w:date="2020-08-09T19:51:00Z">
        <w:r w:rsidR="00851777">
          <w:rPr>
            <w:lang w:val="en-US"/>
          </w:rPr>
          <w:t xml:space="preserve">membrane </w:t>
        </w:r>
      </w:ins>
      <w:r w:rsidRPr="00985115">
        <w:rPr>
          <w:lang w:val="en-US"/>
        </w:rPr>
        <w:t>into a</w:t>
      </w:r>
      <w:ins w:id="19" w:author="Deepikaa Menon" w:date="2020-08-09T19:37:00Z">
        <w:r w:rsidR="000A0CBB">
          <w:rPr>
            <w:lang w:val="en-US"/>
          </w:rPr>
          <w:t>n</w:t>
        </w:r>
      </w:ins>
      <w:ins w:id="20" w:author="Deepikaa Menon" w:date="2020-08-09T19:38:00Z">
        <w:r w:rsidR="000A0CBB">
          <w:rPr>
            <w:lang w:val="en-US"/>
          </w:rPr>
          <w:t xml:space="preserve"> i</w:t>
        </w:r>
      </w:ins>
      <w:del w:id="21" w:author="Deepikaa Menon" w:date="2020-08-09T19:37:00Z">
        <w:r w:rsidRPr="00985115" w:rsidDel="000A0CBB">
          <w:rPr>
            <w:lang w:val="en-US"/>
          </w:rPr>
          <w:delText xml:space="preserve"> </w:delText>
        </w:r>
      </w:del>
      <w:commentRangeStart w:id="22"/>
      <w:ins w:id="23" w:author="Marko Kaksonen" w:date="2020-08-03T15:45:00Z">
        <w:del w:id="24" w:author="Deepikaa Menon" w:date="2020-08-09T19:37:00Z">
          <w:r w:rsidR="00CF3972" w:rsidDel="000A0CBB">
            <w:rPr>
              <w:lang w:val="en-US"/>
            </w:rPr>
            <w:delText>(</w:delText>
          </w:r>
        </w:del>
      </w:ins>
      <w:del w:id="25" w:author="Deepikaa Menon" w:date="2020-08-09T19:37:00Z">
        <w:r w:rsidRPr="00985115" w:rsidDel="000A0CBB">
          <w:rPr>
            <w:lang w:val="en-US"/>
          </w:rPr>
          <w:delText>tubular</w:delText>
        </w:r>
      </w:del>
      <w:ins w:id="26" w:author="Marko Kaksonen" w:date="2020-08-03T15:45:00Z">
        <w:del w:id="27" w:author="Deepikaa Menon" w:date="2020-08-09T19:37:00Z">
          <w:r w:rsidR="00CF3972" w:rsidDel="000A0CBB">
            <w:rPr>
              <w:lang w:val="en-US"/>
            </w:rPr>
            <w:delText>)</w:delText>
          </w:r>
        </w:del>
      </w:ins>
      <w:commentRangeEnd w:id="22"/>
      <w:ins w:id="28" w:author="Marko Kaksonen" w:date="2020-08-03T15:46:00Z">
        <w:del w:id="29" w:author="Deepikaa Menon" w:date="2020-08-09T19:37:00Z">
          <w:r w:rsidR="00C36AF4" w:rsidDel="000A0CBB">
            <w:rPr>
              <w:rStyle w:val="CommentReference"/>
            </w:rPr>
            <w:commentReference w:id="22"/>
          </w:r>
        </w:del>
      </w:ins>
      <w:del w:id="30" w:author="Deepikaa Menon" w:date="2020-08-09T19:37:00Z">
        <w:r w:rsidRPr="00985115" w:rsidDel="000A0CBB">
          <w:rPr>
            <w:lang w:val="en-US"/>
          </w:rPr>
          <w:delText xml:space="preserve"> i</w:delText>
        </w:r>
      </w:del>
      <w:r w:rsidRPr="00985115">
        <w:rPr>
          <w:lang w:val="en-US"/>
        </w:rPr>
        <w:t xml:space="preserve">nvagination that eventually forms </w:t>
      </w:r>
      <w:del w:id="31" w:author="Deepikaa Menon" w:date="2020-08-11T23:47:00Z">
        <w:r w:rsidRPr="00985115" w:rsidDel="00821665">
          <w:rPr>
            <w:lang w:val="en-US"/>
          </w:rPr>
          <w:delText xml:space="preserve">a </w:delText>
        </w:r>
      </w:del>
      <w:ins w:id="32" w:author="Deepikaa Menon" w:date="2020-08-11T23:47:00Z">
        <w:r w:rsidR="00821665">
          <w:rPr>
            <w:lang w:val="en-US"/>
          </w:rPr>
          <w:t>the</w:t>
        </w:r>
        <w:r w:rsidR="00821665" w:rsidRPr="00985115">
          <w:rPr>
            <w:lang w:val="en-US"/>
          </w:rPr>
          <w:t xml:space="preserve"> </w:t>
        </w:r>
      </w:ins>
      <w:r w:rsidRPr="00985115">
        <w:rPr>
          <w:lang w:val="en-US"/>
        </w:rPr>
        <w:t>vesicle</w:t>
      </w:r>
      <w:ins w:id="33" w:author="Deepikaa Menon" w:date="2020-08-10T19:07:00Z">
        <w:r w:rsidR="00C50FA8">
          <w:rPr>
            <w:lang w:val="en-US"/>
          </w:rPr>
          <w:t xml:space="preserve"> </w:t>
        </w:r>
        <w:r w:rsidR="00C50FA8">
          <w:rPr>
            <w:lang w:val="en-US"/>
          </w:rPr>
          <w:fldChar w:fldCharType="begin" w:fldLock="1"/>
        </w:r>
      </w:ins>
      <w:r w:rsidR="002B26DC">
        <w:rPr>
          <w:lang w:val="en-US"/>
        </w:rPr>
        <w:instrText>ADDIN CSL_CITATION {"citationItems":[{"id":"ITEM-1","itemData":{"DOI":"10.1038/nrm.2017.132","ISSN":"1471-0072","abstract":"Clathrin-mediated endocytosis is the main mechanism for internalization of cell-surface molecules and surface-bound cargoes. Although the machineries that drive the formation of endocytic vesicle are intricate, an understanding of endocytosis is being unravelled at the molecular level.","author":[{"dropping-particle":"","family":"Kaksonen","given":"Marko","non-dropping-particle":"","parse-names":false,"suffix":""},{"dropping-particle":"","family":"Roux","given":"Aurélien","non-dropping-particle":"","parse-names":false,"suffix":""}],"container-title":"Nature Reviews Molecular Cell Biology","id":"ITEM-1","issue":"5","issued":{"date-parts":[["2018","2","7"]]},"page":"313-326","publisher":"Nature Publishing Group","title":"Mechanisms of clathrin-mediated endocytosis","type":"article-journal","volume":"19"},"uris":["http://www.mendeley.com/documents/?uuid=720f33c6-d334-3030-814d-83041c33ba76"]}],"mendeley":{"formattedCitation":"(Kaksonen and Roux 2018)","plainTextFormattedCitation":"(Kaksonen and Roux 2018)","previouslyFormattedCitation":"(Kaksonen and Roux 2018)"},"properties":{"noteIndex":0},"schema":"https://github.com/citation-style-language/schema/raw/master/csl-citation.json"}</w:instrText>
      </w:r>
      <w:r w:rsidR="00C50FA8">
        <w:rPr>
          <w:lang w:val="en-US"/>
        </w:rPr>
        <w:fldChar w:fldCharType="separate"/>
      </w:r>
      <w:r w:rsidR="00E9586B" w:rsidRPr="00E9586B">
        <w:rPr>
          <w:noProof/>
          <w:lang w:val="en-US"/>
        </w:rPr>
        <w:t>(Kaksonen and Roux 2018)</w:t>
      </w:r>
      <w:ins w:id="34" w:author="Deepikaa Menon" w:date="2020-08-10T19:07:00Z">
        <w:r w:rsidR="00C50FA8">
          <w:rPr>
            <w:lang w:val="en-US"/>
          </w:rPr>
          <w:fldChar w:fldCharType="end"/>
        </w:r>
      </w:ins>
      <w:r w:rsidRPr="00985115">
        <w:rPr>
          <w:lang w:val="en-US"/>
        </w:rPr>
        <w:t xml:space="preserve">. </w:t>
      </w:r>
      <w:commentRangeStart w:id="35"/>
      <w:r w:rsidRPr="00236C39">
        <w:rPr>
          <w:lang w:val="en-US"/>
        </w:rPr>
        <w:t xml:space="preserve">Forces </w:t>
      </w:r>
      <w:commentRangeEnd w:id="35"/>
      <w:r w:rsidR="000D2BEC">
        <w:rPr>
          <w:rStyle w:val="CommentReference"/>
        </w:rPr>
        <w:commentReference w:id="35"/>
      </w:r>
      <w:r w:rsidRPr="00236C39">
        <w:rPr>
          <w:lang w:val="en-US"/>
        </w:rPr>
        <w:t xml:space="preserve">that drive the transition from invagination to spherical vesicle in </w:t>
      </w:r>
      <w:del w:id="36" w:author="Deepikaa Menon" w:date="2020-08-11T14:28:00Z">
        <w:r w:rsidRPr="00236C39" w:rsidDel="00E9586B">
          <w:rPr>
            <w:lang w:val="en-US"/>
          </w:rPr>
          <w:delText xml:space="preserve">mammalian </w:delText>
        </w:r>
      </w:del>
      <w:ins w:id="37" w:author="Deepikaa Menon" w:date="2020-08-11T14:28:00Z">
        <w:r w:rsidR="00E9586B">
          <w:rPr>
            <w:lang w:val="en-US"/>
          </w:rPr>
          <w:t>multicellular</w:t>
        </w:r>
        <w:r w:rsidR="00E9586B" w:rsidRPr="00236C39">
          <w:rPr>
            <w:lang w:val="en-US"/>
          </w:rPr>
          <w:t xml:space="preserve"> </w:t>
        </w:r>
      </w:ins>
      <w:del w:id="38" w:author="Deepikaa Menon" w:date="2020-08-11T23:47:00Z">
        <w:r w:rsidRPr="00236C39" w:rsidDel="00000A71">
          <w:rPr>
            <w:lang w:val="en-US"/>
          </w:rPr>
          <w:delText xml:space="preserve">cells </w:delText>
        </w:r>
      </w:del>
      <w:ins w:id="39" w:author="Deepikaa Menon" w:date="2020-08-11T23:47:00Z">
        <w:r w:rsidR="00000A71">
          <w:rPr>
            <w:lang w:val="en-US"/>
          </w:rPr>
          <w:t>eukaryot</w:t>
        </w:r>
      </w:ins>
      <w:ins w:id="40" w:author="Deepikaa Menon" w:date="2020-08-11T23:48:00Z">
        <w:r w:rsidR="00000A71">
          <w:rPr>
            <w:lang w:val="en-US"/>
          </w:rPr>
          <w:t>es</w:t>
        </w:r>
      </w:ins>
      <w:ins w:id="41" w:author="Deepikaa Menon" w:date="2020-08-11T23:47:00Z">
        <w:r w:rsidR="00000A71" w:rsidRPr="00236C39">
          <w:rPr>
            <w:lang w:val="en-US"/>
          </w:rPr>
          <w:t xml:space="preserve"> </w:t>
        </w:r>
      </w:ins>
      <w:r w:rsidRPr="00236C39">
        <w:rPr>
          <w:lang w:val="en-US"/>
        </w:rPr>
        <w:t xml:space="preserve">are provided by the </w:t>
      </w:r>
      <w:commentRangeStart w:id="42"/>
      <w:r w:rsidRPr="00236C39">
        <w:rPr>
          <w:lang w:val="en-US"/>
        </w:rPr>
        <w:t>GTPase Dynamin</w:t>
      </w:r>
      <w:commentRangeEnd w:id="42"/>
      <w:r w:rsidR="003E0045">
        <w:rPr>
          <w:rStyle w:val="CommentReference"/>
        </w:rPr>
        <w:commentReference w:id="42"/>
      </w:r>
      <w:ins w:id="43" w:author="Deepikaa Menon" w:date="2020-08-10T19:17:00Z">
        <w:r w:rsidR="00E31F9C">
          <w:rPr>
            <w:lang w:val="en-US"/>
          </w:rPr>
          <w:t xml:space="preserve"> </w:t>
        </w:r>
      </w:ins>
      <w:ins w:id="44" w:author="Deepikaa Menon" w:date="2020-08-10T19:18:00Z">
        <w:r w:rsidR="00E31F9C">
          <w:rPr>
            <w:lang w:val="en-US"/>
          </w:rPr>
          <w:fldChar w:fldCharType="begin" w:fldLock="1"/>
        </w:r>
      </w:ins>
      <w:r w:rsidR="00123D41">
        <w:rPr>
          <w:lang w:val="en-US"/>
        </w:rPr>
        <w:instrText>ADDIN CSL_CITATION {"citationItems":[{"id":"ITEM-1","itemData":{"abstract":"Improved methods for rearing and screening large numbers of flies permitted the recovery of 10 mutations exhibiting a reversible temperature-dependent adult paralysis among 1.1 × 106 flies tested. Of the 10 mutations, two were allelie to fara ts, two were alleles in a new locus, stoned (stn), and six fell into a third area, the shibire (shi) locus. Several of the shi alleles cause embryonic, larval and adult paralysis at 29 ° C as well as structural anomalies of various tissues. In addition to the ts mutations, several non-conditional mutations affecting adult movement were recovered.","author":[{"dropping-particle":"","family":"Grigliatti","given":"Thomas A","non-dropping-particle":"","parse-names":false,"suffix":""},{"dropping-particle":"","family":"Hall","given":"Linda","non-dropping-particle":"","parse-names":false,"suffix":""},{"dropping-particle":"","family":"Rosenbluth","given":"Raja","non-dropping-particle":"","parse-names":false,"suffix":""},{"dropping-particle":"","family":"Suzuki","given":"David T","non-dropping-particle":"","parse-names":false,"suffix":""}],"container-title":"Molec. gen. Genet","id":"ITEM-1","issued":{"date-parts":[["1973"]]},"page":"107-114","title":"Temperature-Sensitive Mutations in Drosophila melanogaster XIV. A Selection of Immobile Adults *","type":"article-journal","volume":"120"},"uris":["http://www.mendeley.com/documents/?uuid=8ba4fc69-4daf-308e-877c-fe9edef4d102"]},{"id":"ITEM-2","itemData":{"DOI":"10.1038/374186a0","ISSN":"0028-0836","abstract":"Tubular membrane invaginations coated by dynamin rings are induced by GTP-γS in nerve terminals","author":[{"dropping-particle":"","family":"Takei","given":"Kohji","non-dropping-particle":"","parse-names":false,"suffix":""},{"dropping-particle":"","family":"McPherson","given":"Peter S.","non-dropping-particle":"","parse-names":false,"suffix":""},{"dropping-particle":"","family":"Schmid","given":"Sandra L.","non-dropping-particle":"","parse-names":false,"suffix":""},{"dropping-particle":"De","family":"Camilli","given":"Pietro","non-dropping-particle":"","parse-names":false,"suffix":""}],"container-title":"Nature","id":"ITEM-2","issue":"6518","issued":{"date-parts":[["1995","3","9"]]},"page":"186-190","publisher":"Nature Publishing Group","title":"Tubular membrane invaginations coated by dynamin rings are induced by GTP-γS in nerve terminals","type":"article-journal","volume":"374"},"uris":["http://www.mendeley.com/documents/?uuid=994d48d5-2944-3706-aba0-3a04f39c9294"]},{"id":"ITEM-3","itemData":{"DOI":"10.7554/eLife.25197","ISSN":"2050-084X","abstract":"&lt;p&gt;Dynamin is a large GTPase that forms a helical collar at the neck of endocytic pits, and catalyzes membrane fission (Schmid and Frolov, 2011; Ferguson and De Camilli, 2012). Dynamin fission reaction is strictly dependent on GTP hydrolysis, but how fission is mediated is still debated (Antonny et al., 2016): GTP energy could be spent in membrane constriction required for fission, or in disassembly of the dynamin polymer to trigger fission. To follow dynamin GTP hydrolysis at endocytic pits, we generated a conformation-specific nanobody called dynab, that binds preferentially to the GTP hydrolytic state of dynamin-1. Dynab allowed us to follow the GTPase activity of dynamin-1 in real-time. We show that in fibroblasts, dynamin GTP hydrolysis occurs as stochastic bursts, which are randomly distributed relatively to the peak of dynamin assembly. Thus, dynamin disassembly is not coupled to GTPase activity, supporting that the GTP energy is primarily spent in constriction.&lt;/p&gt;","author":[{"dropping-particle":"","family":"Galli","given":"Valentina","non-dropping-particle":"","parse-names":false,"suffix":""},{"dropping-particle":"","family":"Sebastian","given":"Rafael","non-dropping-particle":"","parse-names":false,"suffix":""},{"dropping-particle":"","family":"Moutel","given":"Sandrine","non-dropping-particle":"","parse-names":false,"suffix":""},{"dropping-particle":"","family":"Ecard","given":"Jason","non-dropping-particle":"","parse-names":false,"suffix":""},{"dropping-particle":"","family":"Perez","given":"Franck","non-dropping-particle":"","parse-names":false,"suffix":""},{"dropping-particle":"","family":"Roux","given":"Aurélien","non-dropping-particle":"","parse-names":false,"suffix":""}],"container-title":"eLife","id":"ITEM-3","issued":{"date-parts":[["2017","10","12"]]},"page":"e25197","publisher":"eLife Sciences Publications Limited","title":"Uncoupling of dynamin polymerization and GTPase activity revealed by the conformation-specific nanobody dynab","type":"article-journal","volume":"6"},"uris":["http://www.mendeley.com/documents/?uuid=843a05ef-1c2a-379f-b1f8-c2f410af79c3"]},{"id":"ITEM-4","itemData":{"DOI":"10.1126/science.1140621","ISSN":"00368075","abstract":"Dynamin 1 is a neuron-specific guanosine triphosphatase thought to be critically required for the fission reaction of synaptic vesicle endocytosis. Unexpectedly, mice lacking dynamin 1 were able to form functional synapses, even though their postnatal viability was limited. However, during spontaneous network activity, branched, tubular plasma membrane invaginations accumulated, capped by clathrin-coated pits, in synapses of dynamin 1-knockout mice. Synaptic vesicle endocytosis was severely impaired during strong exogenous stimulation but resumed efficiently when the stimulus was terminated. Thus, dynamin 1-independent mechanisms can support limited synaptic vesicle endocytosis, but dynamin 1 is needed during high levels of neuronal activity.","author":[{"dropping-particle":"","family":"Ferguson","given":"Shawn M.","non-dropping-particle":"","parse-names":false,"suffix":""},{"dropping-particle":"","family":"Brasnjo","given":"Gabor","non-dropping-particle":"","parse-names":false,"suffix":""},{"dropping-particle":"","family":"Hayashi","given":"Mitsuko","non-dropping-particle":"","parse-names":false,"suffix":""},{"dropping-particle":"","family":"Wölfel","given":"Markus","non-dropping-particle":"","parse-names":false,"suffix":""},{"dropping-particle":"","family":"Collesi","given":"Chiara","non-dropping-particle":"","parse-names":false,"suffix":""},{"dropping-particle":"","family":"Giovedi","given":"Silvia","non-dropping-particle":"","parse-names":false,"suffix":""},{"dropping-particle":"","family":"Raimondi","given":"Andrea","non-dropping-particle":"","parse-names":false,"suffix":""},{"dropping-particle":"","family":"Gong","given":"Liang Wei","non-dropping-particle":"","parse-names":false,"suffix":""},{"dropping-particle":"","family":"Ariel","given":"Pablo","non-dropping-particle":"","parse-names":false,"suffix":""},{"dropping-particle":"","family":"Paradise","given":"Summer","non-dropping-particle":"","parse-names":false,"suffix":""},{"dropping-particle":"","family":"O'Toole","given":"Eileen","non-dropping-particle":"","parse-names":false,"suffix":""},{"dropping-particle":"","family":"Flavell","given":"Richard","non-dropping-particle":"","parse-names":false,"suffix":""},{"dropping-particle":"","family":"Cremona","given":"Ottavio","non-dropping-particle":"","parse-names":false,"suffix":""},{"dropping-particle":"","family":"Miesenböck","given":"Gero","non-dropping-particle":"","parse-names":false,"suffix":""},{"dropping-particle":"","family":"Ryan","given":"Timothy A.","non-dropping-particle":"","parse-names":false,"suffix":""},{"dropping-particle":"","family":"Camilli","given":"Pietro","non-dropping-particle":"De","parse-names":false,"suffix":""}],"container-title":"Science","id":"ITEM-4","issue":"5824","issued":{"date-parts":[["2007","4","27"]]},"page":"570-574","publisher":"Science","title":"A selective activity-dependent requirement for dynamin 1 in synaptic vesicle endocytosis","type":"article-journal","volume":"316"},"uris":["http://www.mendeley.com/documents/?uuid=2d635b7f-ce2e-314b-8c85-01f9d56c30a2"]},{"id":"ITEM-5","itemData":{"DOI":"10.1016/S0092-8674(00)81207-6","ISSN":"0092-8674","abstract":"The dynamin family of GTPases is essential for receptor-mediated endocytosis and synaptic vesicle recycling, and it has recently been shown to play a role in vesicle formation from the trans–Golgi network. Dynamin is believed to assemble around the necks of clathrin-coated pits and assist in pinching vesicles from the plasma membrane. This role would make dynamin unique among GTPases in its ability to act as a mechanochemical enzyme. Data presented here demonstrate that purified recombinant dynamin binds to a lipid bilayer in a regular pattern to form helical tubes that constrict and vesiculate upon GTP addition. This suggests that dynamin alone is sufficient for the formation of constricted necks of coated pits and supports the hypothesis that dynamin is the force-generating molecule responsible for membrane fission.","author":[{"dropping-particle":"","family":"Sweitzer","given":"Sharon M","non-dropping-particle":"","parse-names":false,"suffix":""},{"dropping-particle":"","family":"Hinshaw","given":"Jenny E","non-dropping-particle":"","parse-names":false,"suffix":""}],"container-title":"Cell","id":"ITEM-5","issue":"6","issued":{"date-parts":[["1998","6","12"]]},"page":"1021-1029","publisher":"Cell Press","title":"Dynamin Undergoes a GTP-Dependent Conformational Change Causing Vesiculation","type":"article-journal","volume":"93"},"uris":["http://www.mendeley.com/documents/?uuid=77c51b64-de55-30e4-ae24-1efa7a3426f8"]}],"mendeley":{"formattedCitation":"(Grigliatti et al. 1973; Takei et al. 1995; Galli et al. 2017; Ferguson et al. 2007; Sweitzer and Hinshaw 1998)","plainTextFormattedCitation":"(Grigliatti et al. 1973; Takei et al. 1995; Galli et al. 2017; Ferguson et al. 2007; Sweitzer and Hinshaw 1998)","previouslyFormattedCitation":"(Grigliatti et al. 1973; Takei et al. 1995; Galli et al. 2017; Ferguson et al. 2007; Sweitzer and Hinshaw 1998)"},"properties":{"noteIndex":0},"schema":"https://github.com/citation-style-language/schema/raw/master/csl-citation.json"}</w:instrText>
      </w:r>
      <w:r w:rsidR="00E31F9C">
        <w:rPr>
          <w:lang w:val="en-US"/>
        </w:rPr>
        <w:fldChar w:fldCharType="separate"/>
      </w:r>
      <w:r w:rsidR="00715470" w:rsidRPr="00715470">
        <w:rPr>
          <w:noProof/>
          <w:lang w:val="en-US"/>
        </w:rPr>
        <w:t>(Grigliatti et al. 1973; Takei et al. 1995; Galli et al. 2017; Ferguson et al. 2007; Sweitzer and Hinshaw 1998)</w:t>
      </w:r>
      <w:ins w:id="45" w:author="Deepikaa Menon" w:date="2020-08-10T19:18:00Z">
        <w:r w:rsidR="00E31F9C">
          <w:rPr>
            <w:lang w:val="en-US"/>
          </w:rPr>
          <w:fldChar w:fldCharType="end"/>
        </w:r>
      </w:ins>
      <w:r w:rsidRPr="00236C39">
        <w:rPr>
          <w:lang w:val="en-US"/>
        </w:rPr>
        <w:t xml:space="preserve">. Dynamin is now known to </w:t>
      </w:r>
      <w:ins w:id="46" w:author="Deepikaa Menon" w:date="2020-08-09T19:42:00Z">
        <w:r w:rsidR="00F5560A">
          <w:rPr>
            <w:lang w:val="en-US"/>
          </w:rPr>
          <w:t xml:space="preserve">interact via its proline-rich-domain </w:t>
        </w:r>
      </w:ins>
      <w:r w:rsidRPr="00236C39">
        <w:rPr>
          <w:lang w:val="en-US"/>
        </w:rPr>
        <w:t xml:space="preserve">with </w:t>
      </w:r>
      <w:ins w:id="47" w:author="Deepikaa Menon" w:date="2020-08-09T19:42:00Z">
        <w:r w:rsidR="00F5560A">
          <w:rPr>
            <w:lang w:val="en-US"/>
          </w:rPr>
          <w:t>SH3 domains of</w:t>
        </w:r>
      </w:ins>
      <w:r w:rsidRPr="00236C39">
        <w:rPr>
          <w:lang w:val="en-US"/>
        </w:rPr>
        <w:t xml:space="preserve"> </w:t>
      </w:r>
      <w:commentRangeStart w:id="48"/>
      <w:r w:rsidRPr="00236C39">
        <w:rPr>
          <w:lang w:val="en-US"/>
        </w:rPr>
        <w:t xml:space="preserve">crescent-shaped N-BAR </w:t>
      </w:r>
      <w:commentRangeEnd w:id="48"/>
      <w:r w:rsidR="00A04069">
        <w:rPr>
          <w:rStyle w:val="CommentReference"/>
        </w:rPr>
        <w:commentReference w:id="48"/>
      </w:r>
      <w:r w:rsidRPr="00236C39">
        <w:rPr>
          <w:lang w:val="en-US"/>
        </w:rPr>
        <w:t>proteins</w:t>
      </w:r>
      <w:ins w:id="49" w:author="Deepikaa Menon" w:date="2020-08-09T19:42:00Z">
        <w:r w:rsidR="00F5560A">
          <w:rPr>
            <w:lang w:val="en-US"/>
          </w:rPr>
          <w:t xml:space="preserve"> like</w:t>
        </w:r>
      </w:ins>
      <w:r w:rsidRPr="00236C39">
        <w:rPr>
          <w:lang w:val="en-US"/>
        </w:rPr>
        <w:t xml:space="preserve"> Endophilin and </w:t>
      </w:r>
      <w:del w:id="50" w:author="Marko Kaksonen" w:date="2020-08-03T15:49:00Z">
        <w:r w:rsidRPr="00236C39" w:rsidDel="00924C59">
          <w:rPr>
            <w:lang w:val="en-US"/>
          </w:rPr>
          <w:delText xml:space="preserve">Amphyphysin </w:delText>
        </w:r>
      </w:del>
      <w:proofErr w:type="spellStart"/>
      <w:ins w:id="51" w:author="Marko Kaksonen" w:date="2020-08-03T15:49:00Z">
        <w:r w:rsidR="00924C59" w:rsidRPr="00236C39">
          <w:rPr>
            <w:lang w:val="en-US"/>
          </w:rPr>
          <w:t>Amph</w:t>
        </w:r>
        <w:r w:rsidR="00924C59">
          <w:rPr>
            <w:lang w:val="en-US"/>
          </w:rPr>
          <w:t>i</w:t>
        </w:r>
        <w:r w:rsidR="00924C59" w:rsidRPr="00236C39">
          <w:rPr>
            <w:lang w:val="en-US"/>
          </w:rPr>
          <w:t>physin</w:t>
        </w:r>
      </w:ins>
      <w:proofErr w:type="spellEnd"/>
      <w:ins w:id="52" w:author="Deepikaa Menon" w:date="2020-08-10T20:26:00Z">
        <w:r w:rsidR="0051255E">
          <w:rPr>
            <w:lang w:val="en-US"/>
          </w:rPr>
          <w:t xml:space="preserve"> </w:t>
        </w:r>
      </w:ins>
      <w:r w:rsidR="0051255E">
        <w:rPr>
          <w:lang w:val="en-US"/>
        </w:rPr>
        <w:fldChar w:fldCharType="begin" w:fldLock="1"/>
      </w:r>
      <w:r w:rsidR="00715470">
        <w:rPr>
          <w:lang w:val="en-US"/>
        </w:rPr>
        <w:instrText>ADDIN CSL_CITATION {"citationItems":[{"id":"ITEM-1","itemData":{"DOI":"10.1074/JBC.272.20.13419","ISSN":"0021-9258","PMID":"9148966","abstract":"Amphiphysin is an SH3 domain-containing neuronal protein that is highly concentrated in nerve terminals where it interacts via its SH3 domain with dynamin I, a GTPase implicated in synaptic vesicle endocytosis. We show here that the SH3 domain of amphiphysin, but not a mutant SH3 domain, bound with high affinity to a single site in the long proline-rich region of human dynamin I, that this site was distinct from the binding sites for other SH3 domains, and that the mutation of two adjacent amino acids in dynamin I was sufficient to abolish binding. The dynamin I sequence critically required for amphiphysin binding (PSRPNR) fits in the novel SH3 binding consensus identified for the SH3 domain of amphiphysin via a combinatorial peptide library approach: PXRPXR(H)R(H). Our data demonstrate that the long proline-rich stretch present in dynamin I contained multiple SH3 domain binding sites that recognize interacting proteins with high specificity.","author":[{"dropping-particle":"","family":"Grabs","given":"D","non-dropping-particle":"","parse-names":false,"suffix":""},{"dropping-particle":"","family":"Slepnev","given":"V I","non-dropping-particle":"","parse-names":false,"suffix":""},{"dropping-particle":"","family":"Songyang","given":"Z","non-dropping-particle":"","parse-names":false,"suffix":""},{"dropping-particle":"","family":"David","given":"C","non-dropping-particle":"","parse-names":false,"suffix":""},{"dropping-particle":"","family":"Lynch","given":"M","non-dropping-particle":"","parse-names":false,"suffix":""},{"dropping-particle":"","family":"Cantley","given":"L C","non-dropping-particle":"","parse-names":false,"suffix":""},{"dropping-particle":"","family":"Camilli","given":"P","non-dropping-particle":"De","parse-names":false,"suffix":""}],"container-title":"The Journal of biological chemistry","id":"ITEM-1","issue":"20","issued":{"date-parts":[["1997","5","16"]]},"page":"13419-25","publisher":"American Society for Biochemistry and Molecular Biology","title":"The SH3 domain of amphiphysin binds the proline-rich domain of dynamin at a single site that defines a new SH3 binding consensus sequence.","type":"article-journal","volume":"272"},"uris":["http://www.mendeley.com/documents/?uuid=e2e948f6-2f4d-3887-a5fe-acf0103a22f3"]},{"id":"ITEM-2","itemData":{"DOI":"10.1074/JBC.274.45.32001","ISSN":"0021-9258","PMID":"10542231","abstract":"The proline-rich domain of synaptojanin 1, a synaptic protein with phosphatidylinositol phosphatase activity, binds to amphiphysin and to a family of recently discovered proteins known as the SH3p4/8/13, the SH3-GL, or the endophilin family. These interactions are mediated by SH3 domains and are believed to play a regulatory role in synaptic vesicle recycling. We have precisely mapped the target peptides on human synaptojanin that are recognized by the SH3 domains of endophilins and amphiphysin and proven that they are distinct. By a combination of different approaches, selection of phage displayed peptide libraries, substitution analyses of peptides synthesized on cellulose membranes, and a peptide scan spanning a 252-residue long synaptojanin fragment, we have concluded that amphiphysin binds to two sites, PIRPSR and PTIPPR, whereas endophilin has a distinct preferred binding site, PKRPPPPR. The comparison of the results obtained by phage display and substitution analysis permitted the identification of proline and arginine at positions 4 and 6 in the PIRPSR and PTIPPR target sequence as the major determinants of the recognition specificity mediated by the SH3 domain of amphiphysin 1. More complex is the structural rationalization of the preferred endophilin ligands where SH3 binding cannot be easily interpreted in the framework of the \"classical\" type I or type II SH3 binding models. Our results suggest that the binding repertoire of SH3 domains may be more complex than originally predicted.","author":[{"dropping-particle":"","family":"Cestra","given":"G","non-dropping-particle":"","parse-names":false,"suffix":""},{"dropping-particle":"","family":"Castagnoli","given":"L","non-dropping-particle":"","parse-names":false,"suffix":""},{"dropping-particle":"","family":"Dente","given":"L","non-dropping-particle":"","parse-names":false,"suffix":""},{"dropping-particle":"","family":"Minenkova","given":"O","non-dropping-particle":"","parse-names":false,"suffix":""},{"dropping-particle":"","family":"Petrelli","given":"A","non-dropping-particle":"","parse-names":false,"suffix":""},{"dropping-particle":"","family":"Migone","given":"N","non-dropping-particle":"","parse-names":false,"suffix":""},{"dropping-particle":"","family":"Hoffmüller","given":"U","non-dropping-particle":"","parse-names":false,"suffix":""},{"dropping-particle":"","family":"Schneider-Mergener","given":"J","non-dropping-particle":"","parse-names":false,"suffix":""},{"dropping-particle":"","family":"Cesareni","given":"G","non-dropping-particle":"","parse-names":false,"suffix":""}],"container-title":"The Journal of biological chemistry","id":"ITEM-2","issue":"45","issued":{"date-parts":[["1999","11","5"]]},"page":"32001-7","publisher":"American Society for Biochemistry and Molecular Biology","title":"The SH3 domains of endophilin and amphiphysin bind to the proline-rich region of synaptojanin 1 at distinct sites that display an unconventional binding specificity.","type":"article-journal","volume":"274"},"uris":["http://www.mendeley.com/documents/?uuid=a35d78c8-29e8-31e8-9a4a-08ed14deeb27"]},{"id":"ITEM-3","itemData":{"DOI":"10.1074/jbc.M112.444869","ISSN":"1083-351X","PMID":"23297414","abstract":"Dynamin mediates various membrane fission events, including the scission of clathrin-coated vesicles. Here, we provide direct evidence for cooperative membrane recruitment of dynamin with the BIN/amphiphysin/Rvs (BAR) proteins, endophilin and amphiphysin. Surprisingly, endophilin and amphiphysin recruitment to membranes was also dependent on binding to dynamin due to auto-inhibition of BAR-membrane interactions. Consistent with reciprocal recruitment in vitro, dynamin recruitment to the plasma membrane in cells was strongly reduced by concomitant depletion of endophilin and amphiphysin, and conversely, depletion of dynamin dramatically reduced the recruitment of endophilin. In addition, amphiphysin depletion was observed to severely inhibit clathrin-mediated endocytosis. Furthermore, GTP-dependent membrane scission by dynamin was dramatically elevated by BAR domain proteins. Thus, BAR domain proteins and dynamin act in synergy in membrane recruitment and GTP-dependent vesicle scission.","author":[{"dropping-particle":"","family":"Meinecke","given":"Michael","non-dropping-particle":"","parse-names":false,"suffix":""},{"dropping-particle":"","family":"Boucrot","given":"Emmanuel","non-dropping-particle":"","parse-names":false,"suffix":""},{"dropping-particle":"","family":"Camdere","given":"Gamze","non-dropping-particle":"","parse-names":false,"suffix":""},{"dropping-particle":"","family":"Hon","given":"Wai-Ching","non-dropping-particle":"","parse-names":false,"suffix":""},{"dropping-particle":"","family":"Mittal","given":"Rohit","non-dropping-particle":"","parse-names":false,"suffix":""},{"dropping-particle":"","family":"McMahon","given":"Harvey T","non-dropping-particle":"","parse-names":false,"suffix":""}],"container-title":"The Journal of biological chemistry","id":"ITEM-3","issue":"9","issued":{"date-parts":[["2013","3","1"]]},"page":"6651-61","publisher":"American Society for Biochemistry and Molecular Biology","title":"Cooperative recruitment of dynamin and BIN/amphiphysin/Rvs (BAR) domain-containing proteins leads to GTP-dependent membrane scission.","type":"article-journal","volume":"288"},"uris":["http://www.mendeley.com/documents/?uuid=3af3e64c-412a-3ef0-a331-93a1322af736"]},{"id":"ITEM-4","itemData":{"DOI":"10.1083/jcb.200107075","ISSN":"0021-9525","PMID":"11604418","abstract":"Endophilin 1 is a presynaptically enriched protein which binds the GTPase dynamin and the polyphosphoinositide phosphatase synptojanin. Perturbation of endophilin function in cell-free systems and in a living synapse has implicated endophilin in endocytic vesicle budding (Ringstad, N., H. Gad, P. Low, G. Di Paolo, L. Brodin, O. Shupliakov, and P. De Camilli. 1999. Neuron. 24:143-154; Schmidt, A., M. Wolde, C. Thiele, W. Fest, H. Kratzin, A.V. Podtelejnikov, W. Witke, W.B. Huttner, and H.D. Soling. 1999. Nature. 401:133-141; Gad, H., N. Ringstad, P. Low, O. Kjaerulff, J. Gustafsson, M. Wenk, G. Di Paolo, Y. Nemoto, J. Crun, M.H. Ellisman, et al. 2000. Neuron. 27:301-312). Here, we show that purified endophilin can directly bind and evaginate lipid bilayers into narrow tubules similar in diameter to the neck of a clathrin-coated bud, providing new insight into the mechanisms through which endophilin may participate in membrane deformation and vesicle budding. This property of endophilin is independent of its putative lysophosphatydic acid acyl transferase activity, is mediated by its NH2-terminal region, and requires an amino acid stretch homologous to a corresponding region in amphiphysin, a protein previously shown to have similar effects on lipid bilayers (Takei, K., V.I. Slepnev, V. Haucke, and P. De Camilli. 1999. Nat. Cell Biol. 1:33-39). Endophilin cooligomerizes with dynamin rings on lipid tubules and inhibits dynamin's GTP-dependent vesiculating activity. Endophilin B, a protein with homology to endophilin 1, partially localizes to the Golgi complex and also deforms lipid bilayers into tubules, underscoring a potential role of endophilin family members in diverse tubulovesicular membrane-trafficking events in the cell.","author":[{"dropping-particle":"","family":"Farsad","given":"K","non-dropping-particle":"","parse-names":false,"suffix":""},{"dropping-particle":"","family":"Ringstad","given":"N","non-dropping-particle":"","parse-names":false,"suffix":""},{"dropping-particle":"","family":"Takei","given":"K","non-dropping-particle":"","parse-names":false,"suffix":""},{"dropping-particle":"","family":"Floyd","given":"S R","non-dropping-particle":"","parse-names":false,"suffix":""},{"dropping-particle":"","family":"Rose","given":"K","non-dropping-particle":"","parse-names":false,"suffix":""},{"dropping-particle":"","family":"Camilli","given":"P","non-dropping-particle":"De","parse-names":false,"suffix":""}],"container-title":"The Journal of cell biology","id":"ITEM-4","issue":"2","issued":{"date-parts":[["2001","10","15"]]},"page":"193-200","publisher":"Rockefeller University Press","title":"Generation of high curvature membranes mediated by direct endophilin bilayer interactions.","type":"article-journal","volume":"155"},"uris":["http://www.mendeley.com/documents/?uuid=889a7f00-1a85-3061-bbab-380d6dde22b7"]},{"id":"ITEM-5","itemData":{"DOI":"10.1016/j.devcel.2009.11.005","ISSN":"1878-1551","abstract":"The GTPase dynamin, a key player in endocytic membrane fission, interacts with numerous proteins that regulate actin dynamics and generate/sense membrane curvature. To determine the functional relationship between these proteins and dynamin, we have analyzed endocytic intermediates that accumulate in cells that lack dynamin (derived from dynamin 1 and 2 double conditional knockout mice). In these cells, actin-nucleating proteins, actin, and BAR domain proteins accumulate at the base of arrested endocytic clathrin-coated pits, where they support the growth of dynamic long tubular necks. These results, which we show reflect the sequence of events in wild-type cells, demonstrate a concerted action of these proteins prior to, and independent of, dynamin and emphasize similarities between clathrin-mediated endocytosis in yeast and higher eukaryotes. Our data also demonstrate that the relationship between dynamin and actin is intimately connected to dynamin's endocytic role and that dynamin terminates a powerful actin- and BAR protein-dependent tubulating activity.","author":[{"dropping-particle":"","family":"Ferguson","given":"Shawn M","non-dropping-particle":"","parse-names":false,"suffix":""},{"dropping-particle":"","family":"Ferguson","given":"Shawn","non-dropping-particle":"","parse-names":false,"suffix":""},{"dropping-particle":"","family":"Raimondi","given":"Andrea","non-dropping-particle":"","parse-names":false,"suffix":""},{"dropping-particle":"","family":"Paradise","given":"Summer","non-dropping-particle":"","parse-names":false,"suffix":""},{"dropping-particle":"","family":"Shen","given":"Hongying","non-dropping-particle":"","parse-names":false,"suffix":""},{"dropping-particle":"","family":"Mesaki","given":"Kumi","non-dropping-particle":"","parse-names":false,"suffix":""},{"dropping-particle":"","family":"Ferguson","given":"Agnes","non-dropping-particle":"","parse-names":false,"suffix":""},{"dropping-particle":"","family":"Destaing","given":"Olivier","non-dropping-particle":"","parse-names":false,"suffix":""},{"dropping-p</w:instrText>
      </w:r>
      <w:r w:rsidR="00715470" w:rsidRPr="000D2BEC">
        <w:rPr>
          <w:lang w:val="fr-CH"/>
          <w:rPrChange w:id="53" w:author="Marko Kaksonen" w:date="2020-10-09T15:47:00Z">
            <w:rPr>
              <w:lang w:val="en-US"/>
            </w:rPr>
          </w:rPrChange>
        </w:rPr>
        <w:instrText>article":"","family":"Ko","given":"Genevieve","non-dropping-particle":"","parse-names":false,"suffix":""},{"dropping-particle":"","family":"Takasaki","given":"Junko","non-dropping-particle":"","parse-names":false,"suffix":""},{"dropping-particle":"","family":"Cremona","given":"Ottavio","non-dropping-particle":"","parse-names":false,"suffix":""},{"dropping-particle":"","family":"O' Toole","given":"Eileen","non-dropping-particle":"","parse-names":false,"suffix":""},{"dropping-particle":"","family":"Camilli","given":"Pietro","non-dropping-particle":"De","parse-names":false,"suffix":""}],"container-title":"Developmental cell","id":"ITEM-5","issue":"6","issued":{"date-parts":[["2009","12"]]},"language":"eng","page":"811-822","title":"Coordinated actions of actin and BAR proteins upstream of dynamin at endocytic clathrin-coated pits","type":"article-journal","volume":"17"},"uris":["http://www.mendeley.com/documents/?uuid=b6697591-f5ba-4306-93cf-3bf23a18a19c"]}],"mendeley":{"formattedCitation":"(Grabs et al. 1997; Cestra et al. 1999; Meinecke et al. 2013; Farsad et al. 2001; Ferguson et al. 2009)","plainTextFormattedCitation":"(Grabs et al. 1997; Cestra et al. 1999; Meinecke et al. 2013; Farsad et al. 2001; Ferguson et al. 2009)","previouslyFormattedCitation":"(Grabs et al. 1997; Cestra et al. 1999; Meinecke et al. 2013; Farsad et al. 2001; Ferguson et al. 2009)"},"properties":{"noteIndex":0},"schema":"https://github.com/citation-style-language/schema/raw/master/csl-citation.json"}</w:instrText>
      </w:r>
      <w:r w:rsidR="0051255E">
        <w:rPr>
          <w:lang w:val="en-US"/>
        </w:rPr>
        <w:fldChar w:fldCharType="separate"/>
      </w:r>
      <w:r w:rsidR="002B26DC" w:rsidRPr="000D2BEC">
        <w:rPr>
          <w:noProof/>
          <w:lang w:val="fr-CH"/>
          <w:rPrChange w:id="54" w:author="Marko Kaksonen" w:date="2020-10-09T15:47:00Z">
            <w:rPr>
              <w:noProof/>
            </w:rPr>
          </w:rPrChange>
        </w:rPr>
        <w:t>(Grabs et al. 1997; Cestra et al. 1999; Meinecke et al. 2013; Farsad et al. 2001; Ferguson et al. 2009)</w:t>
      </w:r>
      <w:ins w:id="55" w:author="Deepikaa Menon" w:date="2020-08-10T20:27:00Z">
        <w:r w:rsidR="0051255E">
          <w:rPr>
            <w:lang w:val="en-US"/>
          </w:rPr>
          <w:fldChar w:fldCharType="end"/>
        </w:r>
      </w:ins>
      <w:r w:rsidRPr="000D2BEC">
        <w:rPr>
          <w:lang w:val="fr-CH"/>
          <w:rPrChange w:id="56" w:author="Marko Kaksonen" w:date="2020-10-09T15:47:00Z">
            <w:rPr/>
          </w:rPrChange>
        </w:rPr>
        <w:t>.</w:t>
      </w:r>
      <w:ins w:id="57" w:author="Deepikaa Menon" w:date="2020-08-09T19:46:00Z">
        <w:r w:rsidR="00036E6F" w:rsidRPr="000D2BEC">
          <w:rPr>
            <w:lang w:val="fr-CH"/>
            <w:rPrChange w:id="58" w:author="Marko Kaksonen" w:date="2020-10-09T15:47:00Z">
              <w:rPr/>
            </w:rPrChange>
          </w:rPr>
          <w:t xml:space="preserve"> </w:t>
        </w:r>
      </w:ins>
      <w:ins w:id="59" w:author="Deepikaa Menon" w:date="2020-08-10T20:48:00Z">
        <w:r w:rsidR="00793043">
          <w:rPr>
            <w:lang w:val="en-US"/>
          </w:rPr>
          <w:t>Confo</w:t>
        </w:r>
      </w:ins>
      <w:ins w:id="60" w:author="Deepikaa Menon" w:date="2020-08-11T23:48:00Z">
        <w:r w:rsidR="00CB42AB">
          <w:rPr>
            <w:lang w:val="en-US"/>
          </w:rPr>
          <w:t>r</w:t>
        </w:r>
      </w:ins>
      <w:ins w:id="61" w:author="Deepikaa Menon" w:date="2020-08-10T20:48:00Z">
        <w:r w:rsidR="00793043">
          <w:rPr>
            <w:lang w:val="en-US"/>
          </w:rPr>
          <w:t>mation</w:t>
        </w:r>
      </w:ins>
      <w:ins w:id="62" w:author="Deepikaa Menon" w:date="2020-08-09T19:46:00Z">
        <w:r w:rsidR="00036E6F">
          <w:rPr>
            <w:lang w:val="en-US"/>
          </w:rPr>
          <w:t xml:space="preserve"> changes </w:t>
        </w:r>
      </w:ins>
      <w:ins w:id="63" w:author="Deepikaa Menon" w:date="2020-08-09T19:47:00Z">
        <w:r w:rsidR="00036E6F">
          <w:rPr>
            <w:lang w:val="en-US"/>
          </w:rPr>
          <w:t xml:space="preserve">of Dynamin </w:t>
        </w:r>
      </w:ins>
      <w:ins w:id="64" w:author="Deepikaa Menon" w:date="2020-08-09T19:54:00Z">
        <w:r w:rsidR="00353977">
          <w:rPr>
            <w:lang w:val="en-US"/>
          </w:rPr>
          <w:t xml:space="preserve">recruited to </w:t>
        </w:r>
      </w:ins>
      <w:ins w:id="65" w:author="Deepikaa Menon" w:date="2020-08-09T19:47:00Z">
        <w:r w:rsidR="00036E6F">
          <w:rPr>
            <w:lang w:val="en-US"/>
          </w:rPr>
          <w:t xml:space="preserve">N-BAR </w:t>
        </w:r>
      </w:ins>
      <w:ins w:id="66" w:author="Deepikaa Menon" w:date="2020-08-11T23:48:00Z">
        <w:r w:rsidR="00EC5D17">
          <w:rPr>
            <w:lang w:val="en-US"/>
          </w:rPr>
          <w:t>molecules</w:t>
        </w:r>
      </w:ins>
      <w:ins w:id="67" w:author="Deepikaa Menon" w:date="2020-08-09T19:47:00Z">
        <w:r w:rsidR="00036E6F">
          <w:rPr>
            <w:lang w:val="en-US"/>
          </w:rPr>
          <w:t xml:space="preserve"> cause </w:t>
        </w:r>
      </w:ins>
      <w:ins w:id="68" w:author="Deepikaa Menon" w:date="2020-08-09T19:50:00Z">
        <w:r w:rsidR="00851777">
          <w:rPr>
            <w:lang w:val="en-US"/>
          </w:rPr>
          <w:t xml:space="preserve">constriction of </w:t>
        </w:r>
      </w:ins>
      <w:ins w:id="69" w:author="Deepikaa Menon" w:date="2020-08-09T19:51:00Z">
        <w:r w:rsidR="00851777">
          <w:rPr>
            <w:lang w:val="en-US"/>
          </w:rPr>
          <w:t>the unde</w:t>
        </w:r>
      </w:ins>
      <w:ins w:id="70" w:author="Deepikaa Menon" w:date="2020-08-09T19:52:00Z">
        <w:r w:rsidR="00851777">
          <w:rPr>
            <w:lang w:val="en-US"/>
          </w:rPr>
          <w:t xml:space="preserve">rlying </w:t>
        </w:r>
      </w:ins>
      <w:ins w:id="71" w:author="Deepikaa Menon" w:date="2020-08-09T19:51:00Z">
        <w:r w:rsidR="00851777">
          <w:rPr>
            <w:lang w:val="en-US"/>
          </w:rPr>
          <w:t xml:space="preserve">invaginated membrane, resulting in </w:t>
        </w:r>
      </w:ins>
      <w:ins w:id="72" w:author="Deepikaa Menon" w:date="2020-08-09T19:47:00Z">
        <w:r w:rsidR="00036E6F">
          <w:rPr>
            <w:lang w:val="en-US"/>
          </w:rPr>
          <w:t xml:space="preserve">vesicle </w:t>
        </w:r>
      </w:ins>
      <w:ins w:id="73" w:author="Deepikaa Menon" w:date="2020-08-09T19:54:00Z">
        <w:r w:rsidR="00621D01">
          <w:rPr>
            <w:lang w:val="en-US"/>
          </w:rPr>
          <w:t>formatio</w:t>
        </w:r>
      </w:ins>
      <w:ins w:id="74" w:author="Deepikaa Menon" w:date="2020-08-10T20:22:00Z">
        <w:r w:rsidR="007D45DE">
          <w:rPr>
            <w:lang w:val="en-US"/>
          </w:rPr>
          <w:t xml:space="preserve">n </w:t>
        </w:r>
        <w:r w:rsidR="007D45DE">
          <w:rPr>
            <w:lang w:val="en-US"/>
          </w:rPr>
          <w:fldChar w:fldCharType="begin" w:fldLock="1"/>
        </w:r>
      </w:ins>
      <w:r w:rsidR="0022254E">
        <w:rPr>
          <w:lang w:val="en-US"/>
        </w:rPr>
        <w:instrText>ADDIN CSL_CITATION {"citationItems":[{"id":"ITEM-1","itemData":{"DOI":"10.1038/nature18598","ISSN":"1476-4687","PMID":"27309816","abstract":"Membrane fusion and fission are vital for eukaryotic life. For three decades, it has been proposed that fusion is mediated by fusion between the proximal leaflets of two bilayers (hemi-fusion) to produce a hemi-fused structure, followed by fusion between the distal leaflets, whereas fission is via hemi-fission, which also produces a hemi-fused structure, followed by full fission. This hypothesis remained unsupported owing to the lack of observation of hemi-fusion or hemi-fission in live cells. A competing fusion hypothesis involving protein-lined pore formation has also been proposed. Here we report the observation of a hemi-fused Ω-shaped structure in live neuroendocrine chromaffin cells and pancreatic β-cells, visualized using confocal and super-resolution stimulated emission depletion microscopy. This structure is generated from fusion pore opening or closure (fission) at the plasma membrane. Unexpectedly, the transition to full fusion or fission is determined by competition between fusion and calcium/dynamin-dependent fission mechanisms, and is notably slow (seconds to tens of seconds) in a substantial fraction of the events. These results provide key missing evidence in support of the hemi-fusion and hemi-fission hypothesis in live cells, and reveal the hemi-fused intermediate as a key structure controlling fusion and fission, as fusion and fission mechanisms compete to determine the transition to fusion or fission.","author":[{"dropping-particle":"","family":"Zhao","given":"Wei-Dong","non-dropping-particle":"","parse-names":false,"suffix":""},{"dropping-particle":"","family":"Hamid","given":"Edaeni","non-dropping-particle":"","parse-names":false,"suffix":""},{"dropping-particle":"","family":"Shin","given":"Wonchul","non-dropping-particle":"","parse-names":false,"suffix":""},{"dropping-particle":"","family":"Wen","given":"Peter J","non-dropping-particle":"","parse-names":false,"suffix":""},{"dropping-particle":"","family":"Krystofiak","given":"Evan S","non-dropping-particle":"","parse-names":false,"suffix":""},{"dropping-particle":"","family":"Villarreal","given":"Seth A","non-dropping-particle":"","parse-names":false,"suffix":""},{"dropping-particle":"","family":"Chiang","given":"Hsueh-Cheng","non-dropping-particle":"","parse-names":false,"suffix":""},{"dropping-particle":"","family":"Kachar","given":"Bechara","non-dropping-particle":"","parse-names":false,"suffix":""},{"dropping-particle":"","family":"Wu","given":"Ling-Gang","non-dropping-particle":"","parse-names":false,"suffix":""}],"container-title":"Nature","id":"ITEM-1","issue":"7608","issued":{"date-parts":[["2016"]]},"page":"548-52","publisher":"NIH Public Access","title":"Hemi-fused structure mediates and controls fusion and fission in live cells.","type":"article-journal","volume":"534"},"uris":["http://www.mendeley.com/documents/?uuid=0cbf2464-3da9-3f20-b72a-df0e04cfd9eb"]},{"id":"ITEM-2","itemData":{"DOI":"10.1038/ncb1001-922","ISSN":"1465-7392","abstract":"Three-dimensional reconstruction of dynamin in the constricted state","author":[{"dropping-particle":"","family":"Zhang","given":"Peijun","non-dropping-particle":"","parse-names":false,"suffix":""},{"dropping-particle":"","family":"Hinshaw","given":"Jenny E.","non-dropping-particle":"","parse-names":false,"suffix":""}],"container-title":"Nature Cell Biology","id":"ITEM-2","issue":"10","issued":{"date-parts":[["2001","10","1"]]},"page":"922-926","publisher":"Nature Publishing Group","title":"Three-dimensional reconstruction of dynamin in the constricted state","type":"article-journal","volume":"3"},"uris":["http://www.mendeley.com/documents/?uuid=cf34a2d5-1617-325c-9a73-79e2d45fe225"]},{"id":"ITEM-3","itemData":{"ISSN":"0036-8075","PMID":"9092476","abstract":"The proline-rich COOH-terminal region of dynamin binds various Src homology 3 (SH3) domain-containing proteins, but the physiological role of these interactions is unknown. In living nerve terminals, the function of the interaction with SH3 domains was examined. Amphiphysin contains an SH3 domain and is a major dynamin binding partner at the synapse. Microinjection of amphiphysin's SH3 domain or of a dynamin peptide containing the SH3 binding site inhibited synaptic vesicle endocytosis at the stage of invaginated clathrin-coated pits, which resulted in an activity-dependent distortion of the synaptic architecture and a depression of transmitter release. These findings demonstrate that SH3-mediated interactions are required for dynamin function and support an essential role of clathrin-mediated endocytosis in synaptic vesicle recycling.","author":[{"dropping-particle":"","family":"Shupliakov","given":"O","non-dropping-particle":"","parse-names":false,"suffix":""},{"dropping-particle":"","family":"Löw","given":"P","non-dropping-particle":"","parse-names":false,"suffix":""},{"dropping-particle":"","family":"Grabs","given":"D","non-dropping-particle":"","parse-names":false,"suffix":""},{"dropping-particle":"","family":"Gad","given":"H","non-dropping-particle":"","parse-names":false,"suffix":""},{"dropping-particle":"","family":"Chen","given":"H","non-dropping-particle":"","parse-names":false,"suffix":""},{"dropping-particle":"","family":"David","given":"C","non-dropping-particle":"","parse-names":false,"suffix":""},{"dropping-particle":"","family":"Takei","given":"K","non-dropping-particle":"","parse-names":false,"suffix":""},{"dropping-particle":"","family":"Camilli","given":"P","non-dropping-particle":"De","parse-names":false,"suffix":""},{"dropping-particle":"","family":"Brodin","given":"L","non-dropping-particle":"","parse-names":false,"suffix":""}],"container-title":"Science (New York, N.Y.)","id":"ITEM-3","issue":"5310","issued":{"date-parts":[["1997","4","11"]]},"page":"259-63","title":"Synaptic vesicle endocytosis impaired by disruption of dynamin-SH3 domain interactions.","type":"article-journal","volume":"276"},"uris":["http://www.mendeley.com/documents/?uuid=458075b2-3705-3663-8ddc-38c391e19ae1"]}],"mendeley":{"formattedCitation":"(Zhao et al. 2016; Zhang and Hinshaw 2001; Shupliakov et al. 1997)","plainTextFormattedCitation":"(Zhao et al. 2016; Zhang and Hinshaw 2001; Shupliakov et al. 1997)","previouslyFormattedCitation":"(Zhao et al. 2016; Zhang and Hinshaw 2001; Shupliakov et al. 1997)"},"properties":{"noteIndex":0},"schema":"https://github.com/citation-style-language/schema/raw/master/csl-citation.json"}</w:instrText>
      </w:r>
      <w:r w:rsidR="007D45DE">
        <w:rPr>
          <w:lang w:val="en-US"/>
        </w:rPr>
        <w:fldChar w:fldCharType="separate"/>
      </w:r>
      <w:r w:rsidR="00EE37D2" w:rsidRPr="00EE37D2">
        <w:rPr>
          <w:noProof/>
          <w:lang w:val="en-US"/>
        </w:rPr>
        <w:t>(Zhao et al. 2016; Zhang and Hinshaw 2001; Shupliakov et al. 1997)</w:t>
      </w:r>
      <w:ins w:id="75" w:author="Deepikaa Menon" w:date="2020-08-10T20:22:00Z">
        <w:r w:rsidR="007D45DE">
          <w:rPr>
            <w:lang w:val="en-US"/>
          </w:rPr>
          <w:fldChar w:fldCharType="end"/>
        </w:r>
      </w:ins>
      <w:ins w:id="76" w:author="Deepikaa Menon" w:date="2020-08-09T19:47:00Z">
        <w:r w:rsidR="00036E6F">
          <w:rPr>
            <w:lang w:val="en-US"/>
          </w:rPr>
          <w:t>.</w:t>
        </w:r>
      </w:ins>
      <w:r w:rsidR="00C743F8" w:rsidRPr="00C743F8">
        <w:rPr>
          <w:lang w:val="en-US"/>
        </w:rPr>
        <w:t xml:space="preserve"> </w:t>
      </w:r>
    </w:p>
    <w:p w14:paraId="599BF7E0" w14:textId="77777777" w:rsidR="000C4A73" w:rsidRDefault="000C4A73" w:rsidP="00985115">
      <w:pPr>
        <w:rPr>
          <w:ins w:id="77" w:author="Deepikaa Menon" w:date="2020-08-09T19:53:00Z"/>
          <w:lang w:val="en-US"/>
        </w:rPr>
      </w:pPr>
    </w:p>
    <w:p w14:paraId="08FA3BA6" w14:textId="4E55277F" w:rsidR="00C50D0E" w:rsidRDefault="00F5560A" w:rsidP="00985115">
      <w:pPr>
        <w:rPr>
          <w:ins w:id="78" w:author="Deepikaa Menon" w:date="2020-08-09T20:18:00Z"/>
          <w:lang w:val="en-US"/>
        </w:rPr>
      </w:pPr>
      <w:ins w:id="79" w:author="Deepikaa Menon" w:date="2020-08-09T19:42:00Z">
        <w:r>
          <w:rPr>
            <w:lang w:val="en-US"/>
          </w:rPr>
          <w:t xml:space="preserve">In yeast, </w:t>
        </w:r>
      </w:ins>
      <w:ins w:id="80" w:author="Deepikaa Menon" w:date="2020-08-09T19:43:00Z">
        <w:r>
          <w:rPr>
            <w:lang w:val="en-US"/>
          </w:rPr>
          <w:t xml:space="preserve">CME is </w:t>
        </w:r>
        <w:commentRangeStart w:id="81"/>
        <w:r>
          <w:rPr>
            <w:lang w:val="en-US"/>
          </w:rPr>
          <w:t xml:space="preserve">the only pathway for </w:t>
        </w:r>
      </w:ins>
      <w:commentRangeEnd w:id="81"/>
      <w:r w:rsidR="00547D13">
        <w:rPr>
          <w:rStyle w:val="CommentReference"/>
        </w:rPr>
        <w:commentReference w:id="81"/>
      </w:r>
      <w:ins w:id="82" w:author="Deepikaa Menon" w:date="2020-08-09T19:43:00Z">
        <w:r>
          <w:rPr>
            <w:lang w:val="en-US"/>
          </w:rPr>
          <w:t xml:space="preserve">uptake of cargo, and </w:t>
        </w:r>
      </w:ins>
      <w:ins w:id="83" w:author="Deepikaa Menon" w:date="2020-08-11T23:49:00Z">
        <w:r w:rsidR="007F7E61">
          <w:rPr>
            <w:lang w:val="en-US"/>
          </w:rPr>
          <w:t>involves a</w:t>
        </w:r>
      </w:ins>
      <w:ins w:id="84" w:author="Deepikaa Menon" w:date="2020-08-09T19:43:00Z">
        <w:r>
          <w:rPr>
            <w:lang w:val="en-US"/>
          </w:rPr>
          <w:t xml:space="preserve"> similar </w:t>
        </w:r>
      </w:ins>
      <w:ins w:id="85" w:author="Deepikaa Menon" w:date="2020-08-11T23:50:00Z">
        <w:r w:rsidR="00DE6E54">
          <w:rPr>
            <w:lang w:val="en-US"/>
          </w:rPr>
          <w:t>membrane</w:t>
        </w:r>
        <w:r w:rsidR="00915079">
          <w:rPr>
            <w:lang w:val="en-US"/>
          </w:rPr>
          <w:t xml:space="preserve"> transformation as </w:t>
        </w:r>
        <w:r w:rsidR="00103736">
          <w:rPr>
            <w:lang w:val="en-US"/>
          </w:rPr>
          <w:t>in other eukaryotes</w:t>
        </w:r>
      </w:ins>
      <w:ins w:id="86" w:author="Deepikaa Menon" w:date="2020-08-09T19:43:00Z">
        <w:r>
          <w:rPr>
            <w:lang w:val="en-US"/>
          </w:rPr>
          <w:t>. M</w:t>
        </w:r>
      </w:ins>
      <w:ins w:id="87" w:author="Deepikaa Menon" w:date="2020-08-09T19:45:00Z">
        <w:r w:rsidR="009873F1">
          <w:rPr>
            <w:lang w:val="en-US"/>
          </w:rPr>
          <w:t>ost</w:t>
        </w:r>
      </w:ins>
      <w:ins w:id="88" w:author="Deepikaa Menon" w:date="2020-08-09T19:43:00Z">
        <w:r>
          <w:rPr>
            <w:lang w:val="en-US"/>
          </w:rPr>
          <w:t xml:space="preserve"> mammalian </w:t>
        </w:r>
      </w:ins>
      <w:ins w:id="89" w:author="Deepikaa Menon" w:date="2020-08-09T19:44:00Z">
        <w:r>
          <w:rPr>
            <w:lang w:val="en-US"/>
          </w:rPr>
          <w:t>CME proteins have homologues in yeast</w:t>
        </w:r>
      </w:ins>
      <w:ins w:id="90" w:author="Deepikaa Menon" w:date="2020-08-09T19:54:00Z">
        <w:r w:rsidR="00F408A8">
          <w:rPr>
            <w:lang w:val="en-US"/>
          </w:rPr>
          <w:t>:</w:t>
        </w:r>
      </w:ins>
      <w:ins w:id="91" w:author="Deepikaa Menon" w:date="2020-08-09T19:44:00Z">
        <w:r>
          <w:rPr>
            <w:lang w:val="en-US"/>
          </w:rPr>
          <w:t xml:space="preserve"> th</w:t>
        </w:r>
      </w:ins>
      <w:ins w:id="92" w:author="Deepikaa Menon" w:date="2020-08-09T19:45:00Z">
        <w:r w:rsidR="009873F1">
          <w:rPr>
            <w:lang w:val="en-US"/>
          </w:rPr>
          <w:t>ese proteins</w:t>
        </w:r>
      </w:ins>
      <w:ins w:id="93" w:author="Deepikaa Menon" w:date="2020-08-09T19:44:00Z">
        <w:r>
          <w:rPr>
            <w:lang w:val="en-US"/>
          </w:rPr>
          <w:t xml:space="preserve"> drive the establishment of endocytic sites, </w:t>
        </w:r>
      </w:ins>
      <w:ins w:id="94" w:author="Deepikaa Menon" w:date="2020-08-09T19:55:00Z">
        <w:r w:rsidR="00F408A8">
          <w:rPr>
            <w:lang w:val="en-US"/>
          </w:rPr>
          <w:t>form the mechanical link between membrane and actin proteins</w:t>
        </w:r>
      </w:ins>
      <w:ins w:id="95" w:author="Deepikaa Menon" w:date="2020-08-11T22:56:00Z">
        <w:r w:rsidR="00123D41">
          <w:rPr>
            <w:lang w:val="en-US"/>
          </w:rPr>
          <w:t xml:space="preserve"> </w:t>
        </w:r>
        <w:r w:rsidR="00123D41">
          <w:rPr>
            <w:lang w:val="en-US"/>
          </w:rPr>
          <w:fldChar w:fldCharType="begin" w:fldLock="1"/>
        </w:r>
      </w:ins>
      <w:r w:rsidR="00CA3407">
        <w:rPr>
          <w:lang w:val="en-US"/>
        </w:rPr>
        <w:instrText>ADDIN CSL_CITATION {"citationItems":[{"id":"ITEM-1","itemData":{"DOI":"10.1038/nrm.2017.132","ISSN":"1471-0072","abstract":"Clathrin-mediated endocytosis is the main mechanism for internalization of cell-surface molecules and surface-bound cargoes. Although the machineries that drive the formation of endocytic vesicle are intricate, an understanding of endocytosis is being unravelled at the molecular level.","author":[{"dropping-particle":"","family":"Kaksonen","given":"Marko","non-dropping-particle":"","parse-names":false,"suffix":""},{"dropping-particle":"","family":"Roux","given":"Aurélien","non-dropping-particle":"","parse-names":false,"suffix":""}],"container-title":"Nature Reviews Molecular Cell Biology","id":"ITEM-1","issue":"5","issued":{"date-parts":[["2018","2","7"]]},"page":"313-326","publisher":"Nature Publishing Group","title":"Mechanisms of clathrin-mediated endocytosis","type":"article-journal","volume":"19"},"uris":["http://www.mendeley.com/documents/?uuid=720f33c6-d334-3030-814d-83041c33ba76"]}],"mendeley":{"formattedCitation":"(Kaksonen and Roux 2018)","plainTextFormattedCitation":"(Kaksonen and Roux 2018)","previouslyFormattedCitation":"(Kaksonen and Roux 2018)"},"properties":{"noteIndex":0},"schema":"https://github.com/citation-style-language/schema/raw/master/csl-citation.json"}</w:instrText>
      </w:r>
      <w:r w:rsidR="00123D41">
        <w:rPr>
          <w:lang w:val="en-US"/>
        </w:rPr>
        <w:fldChar w:fldCharType="separate"/>
      </w:r>
      <w:r w:rsidR="00123D41" w:rsidRPr="00123D41">
        <w:rPr>
          <w:noProof/>
          <w:lang w:val="en-US"/>
        </w:rPr>
        <w:t>(Kaksonen and Roux 2018)</w:t>
      </w:r>
      <w:ins w:id="96" w:author="Deepikaa Menon" w:date="2020-08-11T22:56:00Z">
        <w:r w:rsidR="00123D41">
          <w:rPr>
            <w:lang w:val="en-US"/>
          </w:rPr>
          <w:fldChar w:fldCharType="end"/>
        </w:r>
      </w:ins>
      <w:ins w:id="97" w:author="Deepikaa Menon" w:date="2020-08-11T14:07:00Z">
        <w:r w:rsidR="005436AB">
          <w:rPr>
            <w:lang w:val="en-US"/>
          </w:rPr>
          <w:t>.</w:t>
        </w:r>
      </w:ins>
      <w:ins w:id="98" w:author="Deepikaa Menon" w:date="2020-08-09T19:55:00Z">
        <w:r w:rsidR="00F408A8">
          <w:rPr>
            <w:lang w:val="en-US"/>
          </w:rPr>
          <w:t xml:space="preserve"> </w:t>
        </w:r>
      </w:ins>
      <w:ins w:id="99" w:author="Deepikaa Menon" w:date="2020-08-09T19:54:00Z">
        <w:r w:rsidR="00F408A8">
          <w:rPr>
            <w:lang w:val="en-US"/>
          </w:rPr>
          <w:t xml:space="preserve">Actin </w:t>
        </w:r>
      </w:ins>
      <w:ins w:id="100" w:author="Deepikaa Menon" w:date="2020-08-09T19:55:00Z">
        <w:r w:rsidR="00F408A8">
          <w:rPr>
            <w:lang w:val="en-US"/>
          </w:rPr>
          <w:t xml:space="preserve">nucleation and polymerization drives the </w:t>
        </w:r>
      </w:ins>
      <w:ins w:id="101" w:author="Deepikaa Menon" w:date="2020-08-09T19:54:00Z">
        <w:r w:rsidR="00F408A8">
          <w:rPr>
            <w:lang w:val="en-US"/>
          </w:rPr>
          <w:t>formation</w:t>
        </w:r>
      </w:ins>
      <w:ins w:id="102" w:author="Deepikaa Menon" w:date="2020-08-09T19:44:00Z">
        <w:r>
          <w:rPr>
            <w:lang w:val="en-US"/>
          </w:rPr>
          <w:t xml:space="preserve"> </w:t>
        </w:r>
      </w:ins>
      <w:ins w:id="103" w:author="Deepikaa Menon" w:date="2020-08-11T23:51:00Z">
        <w:r w:rsidR="00A31862">
          <w:rPr>
            <w:lang w:val="en-US"/>
          </w:rPr>
          <w:t xml:space="preserve">of </w:t>
        </w:r>
      </w:ins>
      <w:ins w:id="104" w:author="Deepikaa Menon" w:date="2020-08-09T19:44:00Z">
        <w:r>
          <w:rPr>
            <w:lang w:val="en-US"/>
          </w:rPr>
          <w:t>tubular invagination</w:t>
        </w:r>
      </w:ins>
      <w:ins w:id="105" w:author="Deepikaa Menon" w:date="2020-08-09T19:45:00Z">
        <w:r w:rsidR="009873F1">
          <w:rPr>
            <w:lang w:val="en-US"/>
          </w:rPr>
          <w:t>s</w:t>
        </w:r>
      </w:ins>
      <w:ins w:id="106" w:author="Deepikaa Menon" w:date="2020-08-11T23:51:00Z">
        <w:r w:rsidR="00E77083">
          <w:rPr>
            <w:lang w:val="en-US"/>
          </w:rPr>
          <w:t xml:space="preserve"> in yeast</w:t>
        </w:r>
      </w:ins>
      <w:ins w:id="107" w:author="Deepikaa Menon" w:date="2020-08-10T20:37:00Z">
        <w:r w:rsidR="00991995">
          <w:rPr>
            <w:lang w:val="en-US"/>
          </w:rPr>
          <w:t xml:space="preserve"> </w:t>
        </w:r>
      </w:ins>
      <w:ins w:id="108" w:author="Deepikaa Menon" w:date="2020-08-10T20:38:00Z">
        <w:r w:rsidR="00991995">
          <w:rPr>
            <w:lang w:val="en-US"/>
          </w:rPr>
          <w:fldChar w:fldCharType="begin" w:fldLock="1"/>
        </w:r>
      </w:ins>
      <w:r w:rsidR="0090280B">
        <w:rPr>
          <w:lang w:val="en-US"/>
        </w:rPr>
        <w:instrText>ADDIN CSL_CITATION {"citationItems":[{"id":"ITEM-1","itemData":{"ISSN":"0261-4189","abstract":"In Saccharomyces cerevisiae, alpha-factor is internalized by receptor-mediated endocytosis and transported via vesicular intermediates to the vacuole where the pheromone is degraded. Using beta-tubulin and actin mutant strains, we showed that actin plays a direct role in receptor-mediated internalization of alpha-factor, but is not necessary for transport from the endocytic intermediates to the vacuole. beta-tubulin mutant strains showed no defect in these processes. In addition, cells lacking the actin-binding protein, Sac6p, which is the yeast fimbrin homologue, are defective for internalization of alpha-factor suggesting that actin filament bundling might be required for this step. The actin dependence of endocytosis shows some interesting similarities to endocytosis from the apical membrane in polarized mammalian cells.","author":[{"dropping-particle":"","family":"Kübler","given":"E","non-dropping-particle":"","parse-names":false,"suffix":""},{"dropping-particle":"","family":"Riezman","given":"H","non-dropping-particle":"","parse-names":false,"suffix":""}],"container-title":"The EMBO Journal","id":"ITEM-1","issue":"7","issued":{"date-parts":[["1993","7"]]},"page":"2855-2862","title":"Actin and fimbrin are required for the internalization step of endocytosis in yeast.","type":"article-journal","volume":"12"},"uris":["http://www.mendeley.com/documents/?uuid=55d960fc-1085-4718-9250-114b42bcfd7f"]},{"id":"ITEM-2","itemData":{"DOI":"10.1016/S0092-8674(03)00883-3","ISSN":"00928674","author":[{"dropping-particle":"","family":"Kaksonen","given":"Marko","non-dropping-particle":"","parse-names":false,"suffix":""},{"dropping-particle":"","family":"Sun","given":"Yidi","non-dropping-particle":"","parse-names":false,"suffix":""},{"dropping-particle":"","family":"Drubin","given":"David G.","non-dropping-particle":"","parse-names":false,"suffix":""}],"container-title":"Cell","id":"ITEM-2","issue":"4","issued":{"date-parts":[["2003","11"]]},"page":"475-487","title":"A Pathway for Association of Receptors, Adaptors, and Actin during Endocytic Internalization","type":"article-journal","volume":"115"},"uris":["http://www.mendeley.com/documents/?uuid=662d044b-5fa6-401b-a828-24b41f868baf"]}],"mendeley":{"formattedCitation":"(Kübler and Riezman 1993; Kaksonen, Sun, and Drubin 2003)","plainTextFormattedCitation":"(Kübler and Riezman 1993; Kaksonen, Sun, and Drubin 2003)","previouslyFormattedCitation":"(Kübler and Riezman 1993; Kaksonen, Sun, and Drubin 2003)"},"properties":{"noteIndex":0},"schema":"https://github.com/citation-style-language/schema/raw/master/csl-citation.json"}</w:instrText>
      </w:r>
      <w:r w:rsidR="00991995">
        <w:rPr>
          <w:lang w:val="en-US"/>
        </w:rPr>
        <w:fldChar w:fldCharType="separate"/>
      </w:r>
      <w:r w:rsidR="0087217C" w:rsidRPr="0087217C">
        <w:rPr>
          <w:noProof/>
          <w:lang w:val="en-US"/>
        </w:rPr>
        <w:t>(Kübler and Riezman 1993; Kaksonen, Sun, and Drubin 2003)</w:t>
      </w:r>
      <w:ins w:id="109" w:author="Deepikaa Menon" w:date="2020-08-10T20:38:00Z">
        <w:r w:rsidR="00991995">
          <w:rPr>
            <w:lang w:val="en-US"/>
          </w:rPr>
          <w:fldChar w:fldCharType="end"/>
        </w:r>
      </w:ins>
      <w:ins w:id="110" w:author="Deepikaa Menon" w:date="2020-08-09T19:44:00Z">
        <w:r>
          <w:rPr>
            <w:lang w:val="en-US"/>
          </w:rPr>
          <w:t>.</w:t>
        </w:r>
      </w:ins>
      <w:ins w:id="111" w:author="Deepikaa Menon" w:date="2020-08-09T19:42:00Z">
        <w:r>
          <w:rPr>
            <w:lang w:val="en-US"/>
          </w:rPr>
          <w:t xml:space="preserve"> </w:t>
        </w:r>
      </w:ins>
      <w:ins w:id="112" w:author="Deepikaa Menon" w:date="2020-08-09T19:56:00Z">
        <w:r w:rsidR="00A230E2">
          <w:rPr>
            <w:lang w:val="en-US"/>
          </w:rPr>
          <w:t>The role of Dynamin in this process has been debated:  y</w:t>
        </w:r>
      </w:ins>
      <w:r w:rsidR="00C743F8">
        <w:rPr>
          <w:lang w:val="en-US"/>
        </w:rPr>
        <w:t>east dynamin</w:t>
      </w:r>
      <w:ins w:id="113" w:author="Deepikaa Menon" w:date="2020-08-11T23:02:00Z">
        <w:r w:rsidR="000F2035">
          <w:rPr>
            <w:lang w:val="en-US"/>
          </w:rPr>
          <w:t>-like protein</w:t>
        </w:r>
      </w:ins>
      <w:r w:rsidR="00C743F8">
        <w:rPr>
          <w:lang w:val="en-US"/>
        </w:rPr>
        <w:t xml:space="preserve"> </w:t>
      </w:r>
      <w:commentRangeStart w:id="114"/>
      <w:r w:rsidR="00C743F8">
        <w:rPr>
          <w:lang w:val="en-US"/>
        </w:rPr>
        <w:t xml:space="preserve">Vps1 </w:t>
      </w:r>
      <w:commentRangeEnd w:id="114"/>
      <w:r w:rsidR="0031723D">
        <w:rPr>
          <w:rStyle w:val="CommentReference"/>
        </w:rPr>
        <w:commentReference w:id="114"/>
      </w:r>
      <w:r w:rsidR="00C743F8">
        <w:rPr>
          <w:lang w:val="en-US"/>
        </w:rPr>
        <w:t>has</w:t>
      </w:r>
      <w:ins w:id="115" w:author="Deepikaa Menon" w:date="2020-08-09T19:56:00Z">
        <w:r w:rsidR="00F8692E">
          <w:rPr>
            <w:lang w:val="en-US"/>
          </w:rPr>
          <w:t xml:space="preserve"> a</w:t>
        </w:r>
      </w:ins>
      <w:ins w:id="116" w:author="Deepikaa Menon" w:date="2020-08-09T20:04:00Z">
        <w:r w:rsidR="00272FBB">
          <w:rPr>
            <w:lang w:val="en-US"/>
          </w:rPr>
          <w:t xml:space="preserve"> major</w:t>
        </w:r>
      </w:ins>
      <w:ins w:id="117" w:author="Deepikaa Menon" w:date="2020-08-09T19:56:00Z">
        <w:r w:rsidR="00F8692E">
          <w:rPr>
            <w:lang w:val="en-US"/>
          </w:rPr>
          <w:t xml:space="preserve"> role</w:t>
        </w:r>
      </w:ins>
      <w:ins w:id="118" w:author="Deepikaa Menon" w:date="2020-08-09T20:03:00Z">
        <w:r w:rsidR="005B6FF9">
          <w:rPr>
            <w:lang w:val="en-US"/>
          </w:rPr>
          <w:t xml:space="preserve"> </w:t>
        </w:r>
      </w:ins>
      <w:ins w:id="119" w:author="Deepikaa Menon" w:date="2020-08-11T23:12:00Z">
        <w:r w:rsidR="00073E32">
          <w:rPr>
            <w:lang w:val="en-US"/>
          </w:rPr>
          <w:t xml:space="preserve">in </w:t>
        </w:r>
      </w:ins>
      <w:ins w:id="120" w:author="Deepikaa Menon" w:date="2020-08-09T20:03:00Z">
        <w:r w:rsidR="005B6FF9">
          <w:rPr>
            <w:lang w:val="en-US"/>
          </w:rPr>
          <w:t xml:space="preserve">the </w:t>
        </w:r>
      </w:ins>
      <w:ins w:id="121" w:author="Deepikaa Menon" w:date="2020-08-11T23:51:00Z">
        <w:r w:rsidR="00F7675D">
          <w:rPr>
            <w:lang w:val="en-US"/>
          </w:rPr>
          <w:t>G</w:t>
        </w:r>
      </w:ins>
      <w:ins w:id="122" w:author="Deepikaa Menon" w:date="2020-08-11T23:09:00Z">
        <w:r w:rsidR="00A653DF">
          <w:rPr>
            <w:lang w:val="en-US"/>
          </w:rPr>
          <w:t>olgi</w:t>
        </w:r>
      </w:ins>
      <w:ins w:id="123" w:author="Deepikaa Menon" w:date="2020-08-11T23:11:00Z">
        <w:r w:rsidR="00A653DF">
          <w:rPr>
            <w:lang w:val="en-US"/>
          </w:rPr>
          <w:t xml:space="preserve"> and</w:t>
        </w:r>
      </w:ins>
      <w:ins w:id="124" w:author="Deepikaa Menon" w:date="2020-08-11T23:12:00Z">
        <w:r w:rsidR="00A653DF">
          <w:rPr>
            <w:lang w:val="en-US"/>
          </w:rPr>
          <w:t xml:space="preserve"> </w:t>
        </w:r>
        <w:commentRangeStart w:id="125"/>
        <w:r w:rsidR="00A653DF">
          <w:rPr>
            <w:lang w:val="en-US"/>
          </w:rPr>
          <w:t>other membrane</w:t>
        </w:r>
      </w:ins>
      <w:ins w:id="126" w:author="Deepikaa Menon" w:date="2020-08-11T23:08:00Z">
        <w:r w:rsidR="00A653DF">
          <w:rPr>
            <w:lang w:val="en-US"/>
          </w:rPr>
          <w:t xml:space="preserve"> </w:t>
        </w:r>
      </w:ins>
      <w:ins w:id="127" w:author="Deepikaa Menon" w:date="2020-08-09T20:03:00Z">
        <w:r w:rsidR="005B6FF9">
          <w:rPr>
            <w:lang w:val="en-US"/>
          </w:rPr>
          <w:t>trafficking pathway</w:t>
        </w:r>
      </w:ins>
      <w:ins w:id="128" w:author="Deepikaa Menon" w:date="2020-08-11T23:12:00Z">
        <w:r w:rsidR="00A653DF">
          <w:rPr>
            <w:lang w:val="en-US"/>
          </w:rPr>
          <w:t>s</w:t>
        </w:r>
      </w:ins>
      <w:ins w:id="129" w:author="Deepikaa Menon" w:date="2020-08-10T20:48:00Z">
        <w:r w:rsidR="0022254E">
          <w:rPr>
            <w:lang w:val="en-US"/>
          </w:rPr>
          <w:t xml:space="preserve"> </w:t>
        </w:r>
      </w:ins>
      <w:commentRangeEnd w:id="125"/>
      <w:r w:rsidR="006A0B4D">
        <w:rPr>
          <w:rStyle w:val="CommentReference"/>
        </w:rPr>
        <w:commentReference w:id="125"/>
      </w:r>
      <w:ins w:id="130" w:author="Deepikaa Menon" w:date="2020-08-10T20:49:00Z">
        <w:r w:rsidR="0022254E">
          <w:rPr>
            <w:lang w:val="en-US"/>
          </w:rPr>
          <w:fldChar w:fldCharType="begin" w:fldLock="1"/>
        </w:r>
      </w:ins>
      <w:r w:rsidR="0022254E">
        <w:rPr>
          <w:lang w:val="en-US"/>
        </w:rPr>
        <w:instrText>ADDIN CSL_CITATION {"citationItems":[{"id":"ITEM-1","itemData":{"DOI":"10.1016/0092-8674(90)90070-U","ISSN":"0092-8674","abstract":"Members of the Mx protein family promote interferon-inducible resistance to viral infection in mammals and act by unknown mechanisms. We identified an Mx-like protein in yeast and present genetic evidence for its cellular function. This protein, the VPS1 product, is essential for vacuolar protein sorting, normal organization of intracellular membranes, and growth at high temperature, implying that Mx-like proteins are engaged in fundamental cellular processes in eukaryotes. Vps1p contains a tripartite GTP binding motif, which suggests that binding to GTP is essential to its role in protein sorting. Vps1p-specific antibody labels punctate cytoplasmic structures that condense to larger structures in a Golgi-accumulating sec7 mutant; thus, Vps1p may associate with an intermediate organelle of the secretory pathway.","author":[{"dropping-particle":"","family":"Rothman","given":"Joel H.","non-dropping-particle":"","parse-names":false,"suffix":""},{"dropping-particle":"","family":"Raymond","given":"Christopher K.","non-dropping-particle":"","parse-names":false,"suffix":""},{"dropping-particle":"","family":"Gilbert","given":"Teresa","non-dropping-particle":"","parse-names":false,"suffix":""},{"dropping-particle":"","family":"O'Hara","given":"Patrick J.","non-dropping-particle":"","parse-names":false,"suffix":""},{"dropping-particle":"","family":"Stevens","given":"Tom H.","non-dropping-particle":"","parse-names":false,"suffix":""}],"container-title":"Cell","id":"ITEM-1","issue":"6","issued":{"date-parts":[["1990","6","15"]]},"page":"1063-1074","publisher":"Cell Press","title":"A putative GTP binding protein homologous to interferon-inducible Mx proteins performs an essential function in yeast protein sorting","type":"article-journal","volume":"61"},"uris":["http://www.mendeley.com/documents/?uuid=b1c8e680-cf47-372f-8997-c8375005649a"]},{"id":"ITEM-2","itemData":{"DOI":"10.1016/j.cell.2004.11.023","ISSN":"0092-8674","PMID":"15550248","abstract":"Membrane fusion and fission are antagonistic reactions controlled by different proteins. Dynamins promote membrane fission by GTP-driven changes of conformation and polymerization state, while SNAREs fuse membranes by forming complexes between t- and v-SNAREs from apposed vesicles. Here, we describe a role of the dynamin-like GTPase Vps1p in fusion of yeast vacuoles. Vps1p forms polymers that couple several t-SNAREs together. At the onset of fusion, the SNARE-activating ATPase Sec18p/NSF and the t-SNARE depolymerize Vps1p and release it from the membrane. This activity is independent of the SNARE coactivator Sec17p/alpha-SNAP and of the v-SNARE. Vps1p release liberates the t-SNAREs for initiating fusion and at the same time disrupts fission activity. We propose that reciprocal control between fusion and fission components exists, which may prevent futile cycles of fission and fusion.","author":[{"dropping-particle":"","family":"Peters","given":"Christopher","non-dropping-particle":"","parse-names":false,"suffix":""},{"dropping-particle":"","family":"Baars","given":"Tonie L","non-dropping-particle":"","parse-names":false,"suffix":""},{"dropping-particle":"","family":"Bühler","given":"Susanne","non-dropping-particle":"","parse-names":false,"suffix":""},{"dropping-particle":"","family":"Mayer","given":"Andreas","non-dropping-particle":"","parse-names":false,"suffix":""}],"container-title":"Cell","id":"ITEM-2","issue":"5","issued":{"date-parts":[["2004","11","24"]]},"page":"667-78","publisher":"Elsevier","title":"Mutual control of membrane fission and fusion proteins.","type":"article-journal","volume":"119"},"uris":["http://www.mendeley.com/documents/?uuid=8e9898fe-3cd3-351f-adfb-175fcdd47fca"]},{"id":"ITEM-3","itemData":{"DOI":"10.1083/jcb.200107028","ISSN":"0021-9525","author":[{"dropping-particle":"","family":"Hoepfner","given":"Dominic","non-dropping-particle":"","parse-names":false,"suffix":""},{"dropping-particle":"","family":"Berg","given":"Marlene","non-dropping-particle":"van den","parse-names":false,"suffix":""},{"dropping-particle":"","family":"Philippsen","given":"Peter","non-dropping-particle":"","parse-names":false,"suffix":""},{"dropping-particle":"","family":"Tabak","given":"Henk F.","non-dropping-particle":"","parse-names":false,"suffix":""},{"dropping-particle":"","family":"Hettema","given":"Ewald H.","non-dropping-particle":"","parse-names":false,"suffix":""}],"container-title":"The Journal of Cell Biology","id":"ITEM-3","issue":"6","issued":{"date-parts":[["2001","12","10"]]},"page":"979-990","title":"A role for Vps1p, actin, and the Myo2p motor in peroxisome abundance and inheritance in &lt;i&gt;Saccharomyces cerevisiae&lt;/i&gt;","type":"article-journal","volume":"155"},"uris":["http://www.mendeley.com/documents/?uuid=3e09d752-d886-3233-a629-78b37b494c2a"]}],"mendeley":{"formattedCitation":"(Rothman et al. 1990; Peters et al. 2004; Hoepfner et al. 2001)","plainTextFormattedCitation":"(Rothman et al. 1990; Peters et al. 2004; Hoepfner et al. 2001)","previouslyFormattedCitation":"(Rothman et al. 1990; Peters et al. 2004; Hoepfner et al. 2001)"},"properties":{"noteIndex":0},"schema":"https://github.com/citation-style-language/schema/raw/master/csl-citation.json"}</w:instrText>
      </w:r>
      <w:r w:rsidR="0022254E">
        <w:rPr>
          <w:lang w:val="en-US"/>
        </w:rPr>
        <w:fldChar w:fldCharType="separate"/>
      </w:r>
      <w:r w:rsidR="0022254E" w:rsidRPr="0022254E">
        <w:rPr>
          <w:noProof/>
          <w:lang w:val="en-US"/>
        </w:rPr>
        <w:t>(Rothman et al. 1990; Peters et al. 2004; Hoepfner et al. 2001)</w:t>
      </w:r>
      <w:ins w:id="131" w:author="Deepikaa Menon" w:date="2020-08-10T20:49:00Z">
        <w:r w:rsidR="0022254E">
          <w:rPr>
            <w:lang w:val="en-US"/>
          </w:rPr>
          <w:fldChar w:fldCharType="end"/>
        </w:r>
      </w:ins>
      <w:ins w:id="132" w:author="Deepikaa Menon" w:date="2020-08-09T20:03:00Z">
        <w:r w:rsidR="005B6FF9">
          <w:rPr>
            <w:lang w:val="en-US"/>
          </w:rPr>
          <w:t>, and</w:t>
        </w:r>
      </w:ins>
      <w:r w:rsidR="00C743F8">
        <w:rPr>
          <w:lang w:val="en-US"/>
        </w:rPr>
        <w:t xml:space="preserve"> been proposed to interact </w:t>
      </w:r>
      <w:commentRangeStart w:id="133"/>
      <w:r w:rsidR="00C743F8">
        <w:rPr>
          <w:lang w:val="en-US"/>
        </w:rPr>
        <w:t>with endocytic proteins</w:t>
      </w:r>
      <w:ins w:id="134" w:author="Deepikaa Menon" w:date="2020-08-10T20:49:00Z">
        <w:r w:rsidR="0022254E">
          <w:rPr>
            <w:lang w:val="en-US"/>
          </w:rPr>
          <w:t xml:space="preserve"> </w:t>
        </w:r>
      </w:ins>
      <w:commentRangeEnd w:id="133"/>
      <w:r w:rsidR="00901298">
        <w:rPr>
          <w:rStyle w:val="CommentReference"/>
        </w:rPr>
        <w:commentReference w:id="133"/>
      </w:r>
      <w:ins w:id="135" w:author="Deepikaa Menon" w:date="2020-08-10T20:50:00Z">
        <w:r w:rsidR="0022254E">
          <w:rPr>
            <w:lang w:val="en-US"/>
          </w:rPr>
          <w:fldChar w:fldCharType="begin" w:fldLock="1"/>
        </w:r>
      </w:ins>
      <w:r w:rsidR="003B35BE">
        <w:rPr>
          <w:lang w:val="en-US"/>
        </w:rPr>
        <w:instrText>ADDIN CSL_CITATION {"citationItems":[{"id":"ITEM-1","itemData":{"DOI":"10.1016/j.ejcb.2010.02.002","ISSN":"01719335","author":[{"dropping-particle":"","family":"Nannapaneni","given":"Srikant","non-dropping-particle":"","parse-names":false,"suffix":""},{"dropping-particle":"","family":"Wang","given":"Daobing","non-dropping-particle":"","parse-names":false,"suffix":""},{"dropping-particle":"","family":"Jain","given":"Sandhya","non-dropping-particle":"","parse-names":false,"suffix":""},{"dropping-particle":"","family":"Schroeder","given":"Blake","non-dropping-particle":"","parse-names":false,"suffix":""},{"dropping-particle":"","family":"Highfill","given":"Chad","non-dropping-particle":"","parse-names":false,"suffix":""},{"dropping-particle":"","family":"Reustle","given":"Lindsay","non-dropping-particle":"","parse-names":false,"suffix":""},{"dropping-particle":"","family":"Pittsley","given":"Delilah","non-dropping-particle":"","parse-names":false,"suffix":""},{"dropping-particle":"","family":"Maysent","given":"Adam","non-dropping-particle":"","parse-names":false,"suffix":""},{"dropping-particle":"","family":"Moulder","given":"Shawn","non-dropping-particle":"","parse-names":false,"suffix":""},{"dropping-particle":"","family":"McDowell","given":"Ryan","non-dropping-particle":"","parse-names":false,"suffix":""},{"dropping-particle":"","family":"Kim","given":"Kyoungtae","non-dropping-particle":"","parse-names":false,"suffix":""}],"container-title":"European Journal of Cell Biology","id":"ITEM-1","issue":"7","issued":{"date-parts":[["2010","7"]]},"page":"499-508","title":"The yeast dynamin-like protein Vps1:vps1 mutations perturb the internalization and the motility of endocytic vesicles and endosomes via disorganization of the actin cytoskeleton","type":"article-journal","volume":"89"},"uris":["http://www.mendeley.com/documents/?uuid=4095e1b4-546d-31a4-bedf-c67e8a928355"]},{"id":"ITEM-2","itemData":{"DOI":"10.1242/jcs.01239","ISSN":"0021-9533, 1477-9137","author":[{"dropping-particle":"","family":"Yu","given":"X.","non-dropping-particle":"","parse-names":false,"suffix":""}],"container-title":"Journal of Cell Science","id":"ITEM-2","issue":"17","issued":{"date-parts":[["2004","9"]]},"language":"en","page":"3839-3853","title":"The yeast dynamin-related GTPase Vps1p functions in the organization of the actin cytoskeleton via interaction with Sla1p","type":"article-journal","volume":"117"},"uris":["http://www.mendeley.com/documents/?uuid=af0c3602-e978-4893-a333-2c3796eac680"]},{"id":"ITEM-3","itemData":{"DOI":"10.1111/j.1600-0854.2011.01311.x","ISSN":"1600-0854","abstract":"Dynamins are a conserved family of proteins involved in many membrane fusion and fission events. Previously, the dynamin-related protein Vps1 was shown to localize to endocytic sites, and yeast carrying deletions for genes encoding both the BAR domain protein Rvs167 and Vps1 had a more severe endocytic scission defect than either deletion alone. Vps1 and Rvs167 localize to endocytic sites at the onset of invagination and disassemble concomitant with inward vesicle movement. Rvs167-GFP localization is reduced in cells lacking vps1 suggesting that Vps1 influences Rvs167 association with the endocytic complex. Unlike classical dynamins, Vps1 does not have a proline–arginine domain that could interact with SH3 domain-containing proteins. Thus, while Rvs167 has an SH3 domain, it is not clear how an interaction would be mediated. Here, we demonstrate an interaction between Rvs167 SH3 domain and the single type ISH3-binding motif in Vps1. Mutant Vps1 that cannot bind Rvs167 rescues all membrane fusion/fission functions associated with Vps1 except for endocytic function, demonstrating the specificity and mechanistic importance of the interaction. In vitro, an Rvs161/Rvs167 heterodimer can disassemble Vps1 oligomers. Overall, the data support the idea that Vps1 and the amphiphysins function together to mediate scission during endocytosis in yeast.","author":[{"dropping-particle":"","family":"Smaczynska-de Rooij","given":"Iwona I.","non-dropping-particle":"","parse-names":false,"suffix":""},{"dropping-particle":"","family":"Allwood","given":"Ellen G.","non-dropping-particle":"","parse-names":false,"suffix":""},{"dropping-particle":"","family":"Mishra","given":"Ritu","non-dropping-particle":"","parse-names":false,"suffix":""},{"dropping-particle":"","family":"Booth","given":"Wesley I.","non-dropping-particle":"","parse-names":false,"suffix":""},{"dropping-particle":"","family":"Aghamohammadzadeh","given":"Soheil","non-dropping-particle":"","parse-names":false,"suffix":""},{"dropping-particle":"","family":"Goldberg","given":"Martin W.","non-dropping-particle":"","parse-names":false,"suffix":""},{"dropping-particle":"","family":"Ayscough","given":"Kathryn R.","non-dropping-particle":"","parse-names":false,"suffix":""}],"container-title":"Traffic","id":"ITEM-3","issue":"2","issued":{"date-parts":[["2012"]]},"language":"en","page":"317–328","title":"Yeast Dynamin Vps1 and Amphiphysin Rvs167 Function Together During Endocytosis","type":"article-journal","volume":"13"},"uris":["http://www.mendeley.com/documents/?uuid=cee85d16-3adb-40eb-8ca8-efde17de9c90"]}],"mendeley":{"formattedCitation":"(Nannapaneni et al. 2010; Yu 2004; Smaczynska-de Rooij et al. 2012)","plainTextFormattedCitation":"(Nannapaneni et al. 2010; Yu 2004; Smaczynska-de Rooij et al. 2012)","previouslyFormattedCitation":"(Nannapaneni et al. 2010; Yu 2004; Smaczynska-de Rooij et al. 2012)"},"properties":{"noteIndex":0},"schema":"https://github.com/citation-style-language/schema/raw/master/csl-citation.json"}</w:instrText>
      </w:r>
      <w:r w:rsidR="0022254E">
        <w:rPr>
          <w:lang w:val="en-US"/>
        </w:rPr>
        <w:fldChar w:fldCharType="separate"/>
      </w:r>
      <w:r w:rsidR="0090280B" w:rsidRPr="0090280B">
        <w:rPr>
          <w:noProof/>
          <w:lang w:val="en-US"/>
        </w:rPr>
        <w:t>(Nannapaneni et al. 2010; Yu 2004; Smaczynska-de Rooij et al. 2012)</w:t>
      </w:r>
      <w:ins w:id="136" w:author="Deepikaa Menon" w:date="2020-08-10T20:50:00Z">
        <w:r w:rsidR="0022254E">
          <w:rPr>
            <w:lang w:val="en-US"/>
          </w:rPr>
          <w:fldChar w:fldCharType="end"/>
        </w:r>
      </w:ins>
      <w:ins w:id="137" w:author="Deepikaa Menon" w:date="2020-08-09T20:04:00Z">
        <w:r w:rsidR="00E17D01">
          <w:rPr>
            <w:lang w:val="en-US"/>
          </w:rPr>
          <w:t>.</w:t>
        </w:r>
      </w:ins>
      <w:ins w:id="138" w:author="Deepikaa Menon" w:date="2020-08-09T20:05:00Z">
        <w:r w:rsidR="00C50F8B">
          <w:rPr>
            <w:lang w:val="en-US"/>
          </w:rPr>
          <w:t xml:space="preserve"> Its </w:t>
        </w:r>
      </w:ins>
      <w:ins w:id="139" w:author="Deepikaa Menon" w:date="2020-08-11T23:52:00Z">
        <w:r w:rsidR="00BD0E2A">
          <w:rPr>
            <w:lang w:val="en-US"/>
          </w:rPr>
          <w:t xml:space="preserve">contribution to </w:t>
        </w:r>
      </w:ins>
      <w:ins w:id="140" w:author="Deepikaa Menon" w:date="2020-08-09T20:05:00Z">
        <w:r w:rsidR="00C50F8B">
          <w:rPr>
            <w:lang w:val="en-US"/>
          </w:rPr>
          <w:t xml:space="preserve">CME </w:t>
        </w:r>
      </w:ins>
      <w:del w:id="141" w:author="Deepikaa Menon" w:date="2020-08-11T23:20:00Z">
        <w:r w:rsidR="00C743F8" w:rsidDel="00D41B1A">
          <w:rPr>
            <w:lang w:val="en-US"/>
          </w:rPr>
          <w:delText xml:space="preserve"> scission </w:delText>
        </w:r>
      </w:del>
      <w:r w:rsidR="00C743F8">
        <w:rPr>
          <w:lang w:val="en-US"/>
        </w:rPr>
        <w:t xml:space="preserve">is </w:t>
      </w:r>
      <w:ins w:id="142" w:author="Deepikaa Menon" w:date="2020-08-09T20:05:00Z">
        <w:r w:rsidR="00C50F8B">
          <w:rPr>
            <w:lang w:val="en-US"/>
          </w:rPr>
          <w:t xml:space="preserve">however, </w:t>
        </w:r>
      </w:ins>
      <w:r w:rsidR="00C743F8">
        <w:rPr>
          <w:lang w:val="en-US"/>
        </w:rPr>
        <w:t>still debated</w:t>
      </w:r>
      <w:ins w:id="143" w:author="Deepikaa Menon" w:date="2020-08-11T14:08:00Z">
        <w:r w:rsidR="005436AB">
          <w:rPr>
            <w:lang w:val="en-US"/>
          </w:rPr>
          <w:t xml:space="preserve"> </w:t>
        </w:r>
      </w:ins>
      <w:ins w:id="144" w:author="Deepikaa Menon" w:date="2020-08-10T20:51:00Z">
        <w:r w:rsidR="0058743F">
          <w:rPr>
            <w:lang w:val="en-US"/>
          </w:rPr>
          <w:fldChar w:fldCharType="begin" w:fldLock="1"/>
        </w:r>
      </w:ins>
      <w:r w:rsidR="00154679">
        <w:rPr>
          <w:lang w:val="en-US"/>
        </w:rPr>
        <w:instrText>ADDIN CSL_CITATION {"citationItems":[{"id":"ITEM-1","itemData":{"DOI":"10.1016/J.EJCB.2017.02.004","ISSN":"0171-9335","abstract":"The yeast dynamin Vps1 acts cooperatively with many proteins at diverse cellular locations for endocytosis, protein sorting, and membrane fusion and fission. It has been proposed that Vps1 is functionally linked to clathrin heavy chain 1 (Chc1), but the question of how, where, and when they function together remains unknown. Here we report that Vps1 arrives at the Golgi after clathrin, and that loss of Vps1 leads to a shift in the cellular localization of clathrin to the late endosome and vacuole, not vice versa. Our two-hybrid-based approach provides evidence that full-length Vps1 and its truncated versions bind to the C-terminal region of the Chc1. Cells lacking both Vps1 and Chc1 displayed more severe defects in carboxypeptidase Y (CPY) sorting at the Golgi than those in Vps1-deficient cells. Further, these Vps1 fragments became dominant-negative for CPY sorting upon overexpression. These results suggest that Vps1 binds to Chc1 and functions together at the Golgi for efficient Golgi-to-endosome membrane trafficking. In addition, we found that Vps1, without the aid of clathrin, plays a role in controlling the number and turnover of late Golgi.","author":[{"dropping-particle":"","family":"Goud Gadila","given":"Shiva Kumar","non-dropping-particle":"","parse-names":false,"suffix":""},{"dropping-particle":"","family":"Williams","given":"Michelle","non-dropping-particle":"","parse-names":false,"suffix":""},{"dropping-particle":"","family":"Saimani","given":"Uma","non-dropping-particle":"","parse-names":false,"suffix":""},{"dropping-particle":"","family":"Delgado Cruz","given":"Mariel","non-dropping-particle":"","parse-names":false,"suffix":""},{"dropping-particle":"","family":"Makaraci","given":"Pelin","non-dropping-particle":"","parse-names":false,"suffix":""},{"dropping-particle":"","family":"Woodman","given":"Sara","non-dropping-particle":"","parse-names":false,"suffix":""},{"dropping-particle":"","family":"Short","given":"John C.W.","non-dropping-particle":"","parse-names":false,"suffix":""},{"dropping-particle":"","family":"McDermott","given":"Hyoeun","non-dropping-particle":"","parse-names":false,"suffix":""},{"dropping-particle":"","family":"Kim","given":"Kyoungtae","non-dropping-particle":"","parse-names":false,"suffix":""}],"container-title":"European Journal of Cell Biology","id":"ITEM-1","issue":"2","issued":{"date-parts":[["2017","3","1"]]},"page":"182-197","publisher":"Urban &amp; Fischer","title":"Yeast dynamin Vps1 associates with clathrin to facilitate vesicular trafficking and controls Golgi homeostasis","type":"article-journal","volume":"96"},"uris":["http://www.mendeley.com/documents/?uuid=a1346c88-aa79-378c-9b8b-d78995332172"]},{"id":"ITEM-2","itemData":{"DOI":"10.1073/pnas.1113413108","ISSN":"0027-8424","abstract":"During endocytic vesicle formation, distinct subdomains along the membrane invagination are specified by different proteins, which bend the membrane and drive scission. Bin-Amphiphysin-Rvs (BAR) and Fer-CIP4 homology-BAR (F-BAR) proteins can induce membrane curvature and have been suggested to facilitate membrane invagination and scission. Two F-BAR proteins, Syp1 and Bzz1, are found at budding yeast endocytic sites. Syp1 arrives early but departs from the endocytic site before formation of deep membrane invaginations and scission. Using genetic, spatiotemporal, and ultrastructural analyses, we demonstrate that Bzz1, the heterodimeric BAR domain protein Rvs161/167, actin polymerization, and the lipid phosphatase Sjl2 cooperate, each through a distinct mechanism, to induce membrane scission in yeast. Additionally, actin assembly and Rvs161/167 cooperate to drive formation of deep invaginations. Finally, we find that Bzz1, acting at the invagination base, stabilizes endocytic sites and functions with Rvs161/167, localized along the tubule, to achieve proper endocytic membrane geometry necessary for efficient scission. Together, our results reveal that dynamic interplay between a lipid phosphatase, actin assembly, and membrane-sculpting proteins leads to proper membrane shaping, tubule stabilization, and scission.","author":[{"dropping-particle":"","family":"Kishimoto","given":"Takuma","non-dropping-particle":"","parse-names":false,"suffix":""},{"dropping-particle":"","family":"Sun","given":"Yidi","non-dropping-particle":"","parse-names":false,"suffix":""},{"dropping-particle":"","family":"Buser","given":"Christopher","non-dropping-particle":"","parse-names":false,"suffix":""},{"dropping-particle":"","family":"Liu","given":"Jian","non-dropping-particle":"","parse-names":false,"suffix":""},{"dropping-particle":"","family":"Michelot","given":"Alphee","non-dropping-particle":"","parse-names":false,"suffix":""},{"dropping-particle":"","family":"Drubin","given":"David G.","non-dropping-particle":"","parse-names":false,"suffix":""}],"container-title":"Proceedings of the National Academy of Sciences of the United States of America","id":"ITEM-2","issue":"44","issued":{"date-parts":[["2011","11"]]},"page":"E979-E988","title":"Determinants of endocytic membrane geometry, stability, and scission","type":"article-journal","volume":"108"},"uris":["http://www.mendeley.com/documents/?uuid=a8f39d86-477e-457c-9239-37b188ad860b"]}],"mendeley":{"formattedCitation":"(Goud Gadila et al. 2017; Takuma Kishimoto et al. 2011)","plainTextFormattedCitation":"(Goud Gadila et al. 2017; Takuma Kishimoto et al. 2011)","previouslyFormattedCitation":"(Goud Gadila et al. 2017; Takuma Kishimoto et al. 2011)"},"properties":{"noteIndex":0},"schema":"https://github.com/citation-style-language/schema/raw/master/csl-citation.json"}</w:instrText>
      </w:r>
      <w:r w:rsidR="0058743F">
        <w:rPr>
          <w:lang w:val="en-US"/>
        </w:rPr>
        <w:fldChar w:fldCharType="separate"/>
      </w:r>
      <w:r w:rsidR="00901DAE" w:rsidRPr="00901DAE">
        <w:rPr>
          <w:noProof/>
          <w:lang w:val="en-US"/>
        </w:rPr>
        <w:t>(Goud Gadila et al. 2017; Takuma Kishimoto et al. 2011)</w:t>
      </w:r>
      <w:ins w:id="145" w:author="Deepikaa Menon" w:date="2020-08-10T20:51:00Z">
        <w:r w:rsidR="0058743F">
          <w:rPr>
            <w:lang w:val="en-US"/>
          </w:rPr>
          <w:fldChar w:fldCharType="end"/>
        </w:r>
        <w:r w:rsidR="0058743F">
          <w:rPr>
            <w:lang w:val="en-US"/>
          </w:rPr>
          <w:t xml:space="preserve">. </w:t>
        </w:r>
      </w:ins>
      <w:r w:rsidR="00985115" w:rsidRPr="00236C39">
        <w:rPr>
          <w:lang w:val="en-US"/>
        </w:rPr>
        <w:t xml:space="preserve">In yeast cells, what causes membrane scission is </w:t>
      </w:r>
      <w:r w:rsidR="00C743F8">
        <w:rPr>
          <w:lang w:val="en-US"/>
        </w:rPr>
        <w:t xml:space="preserve">thus </w:t>
      </w:r>
      <w:r w:rsidR="00985115" w:rsidRPr="00236C39">
        <w:rPr>
          <w:lang w:val="en-US"/>
        </w:rPr>
        <w:t xml:space="preserve">unclear, although the yeast N-BAR </w:t>
      </w:r>
      <w:proofErr w:type="spellStart"/>
      <w:ins w:id="146" w:author="Deepikaa Menon" w:date="2020-08-09T20:06:00Z">
        <w:r w:rsidR="00006C3D">
          <w:rPr>
            <w:lang w:val="en-US"/>
          </w:rPr>
          <w:t>Rvs</w:t>
        </w:r>
      </w:ins>
      <w:proofErr w:type="spellEnd"/>
      <w:r w:rsidR="00985115" w:rsidRPr="00236C39">
        <w:rPr>
          <w:lang w:val="en-US"/>
        </w:rPr>
        <w:t xml:space="preserve"> complex </w:t>
      </w:r>
      <w:ins w:id="147" w:author="Deepikaa Menon" w:date="2020-08-09T20:06:00Z">
        <w:r w:rsidR="00006C3D">
          <w:rPr>
            <w:lang w:val="en-US"/>
          </w:rPr>
          <w:t xml:space="preserve">(a heterodimeric complex of the proteins Rvs161 and Rvs167) </w:t>
        </w:r>
      </w:ins>
      <w:r w:rsidR="00985115" w:rsidRPr="00236C39">
        <w:rPr>
          <w:lang w:val="en-US"/>
        </w:rPr>
        <w:t>has been identified as an important component of the scission module</w:t>
      </w:r>
      <w:ins w:id="148" w:author="Deepikaa Menon" w:date="2020-08-10T21:48:00Z">
        <w:r w:rsidR="009D1E5E">
          <w:rPr>
            <w:lang w:val="en-US"/>
          </w:rPr>
          <w:fldChar w:fldCharType="begin" w:fldLock="1"/>
        </w:r>
      </w:ins>
      <w:r w:rsidR="001872E3">
        <w:rPr>
          <w:lang w:val="en-US"/>
        </w:rPr>
        <w:instrText>ADDIN CSL_CITATION {"citationItems":[{"id":"ITEM-1","itemData":{"DOI":"10.1073/pnas.1113413108","ISSN":"0027-8424, 1091-6490","author":[{"dropping-particle":"","family":"Kishimoto","given":"T.","non-dropping-particle":"","parse-names":false,"suffix":""},{"dropping-particle":"","family":"Sun","given":"Y.","non-dropping-particle":"","parse-names":false,"suffix":""},{"dropping-particle":"","family":"Buser","given":"C.","non-dropping-particle":"","parse-names":false,"suffix":""},{"dropping-particle":"","family":"Liu","given":"J.","non-dropping-particle":"","parse-names":false,"suffix":""},{"dropping-particle":"","family":"Michelot","given":"A.","non-dropping-particle":"","parse-names":false,"suffix":""},{"dropping-particle":"","family":"Drubin","given":"D. G.","non-dropping-particle":"","parse-names":false,"suffix":""}],"container-title":"Proceedings of the National Academy of Sciences","id":"ITEM-1","issue":"44","issued":{"date-parts":[["2011","11"]]},"language":"en","page":"E979-E988","title":"Determinants of endocytic membrane geometry, stability, and scission","type":"article-journal","volume":"108"},"uris":["http://www.mendeley.com/documents/?uuid=b91ab4e6-0c10-48a0-ae4b-5b8b2f07f11f"]},{"id":"ITEM-2","itemData":{"DOI":"10.1146/annurev.genet.34.1.255","ISSN":"0066-4197","abstract":"▪ Abstract Genetic and biochemical studies in yeast and animal cells have led to the identification of many components required for endocytosis. In this review, we summarize our understanding of the endocytic machinery with an emphasis on the proteins regulating the internalization step of endocytosis and endosome fusion. Even though the overall endocytic machinery appears to be conserved between yeast and animals, clear differences exist. We also discuss the roles of phosphoinositides, sterols, and sphingolipid precursors in endocytosis, because in addition to proteins, these lipids have emerged as important determinants in the spatial and most likely temporal specificity of endocytic membrane trafficking events.","author":[{"dropping-particle":"","family":"D'Hondt","given":"Kathleen","non-dropping-particle":"","parse-names":false,"suffix":""},{"dropping-particle":"","family":"Heese-Peck","given":"Antje","non-dropping-particle":"","parse-names":false,"suffix":""},{"dropping-particle":"","family":"Riezman","given":"Howard","non-dropping-particle":"","parse-names":false,"suffix":""}],"container-title":"Annual Review of Genetics","id":"ITEM-2","issue":"1","issued":{"date-parts":[["2000","12","28"]]},"page":"255-295","publisher":" Annual Reviews  4139 El Camino Way, P.O. Box 10139, Palo Alto, CA 94303-0139, USA  ","title":"Protein and Lipid Requirements for Endocytosis","type":"article-journal","volume":"34"},"uris":["http://www.mendeley.com/documents/?uuid=a9d29a16-5fcb-32d0-8c1a-892d0613411c"]},{"id":"ITEM-3","itemData":{"DOI":"10.1091/MBC.6.12.1721","ISSN":"1059-1524","PMID":"8590801","abstract":"Four mutants defective in endocytosis were isolated by screening a collection of temperature-sensitive yeast mutants. Three mutations define new END genes: end5-1, end6-1, and end7-1. The fourth mutation is in END4, a gene identified previously. The end5-1, end6-1, and end7-1 mutations do not affect vacuolar protein localization, indicating that the defect in each mutant is specific for internalization at the plasma membrane. Interestingly, localization of actin patches on the plasma membrane is affected in each of the mutants. end5-1, end6-1, and end7-1 are allelic to VRP1, RVS161, and ACT1, respectively. VRP1 and RVS161 are required for correct actin localization and ACT1 encodes actin. To our surprise, the end6-1 mutation fails to complement the act1-1 mutation. Disruption of the RVS167 gene, which is homologous to END6/RVS161 and which is also required for correct actin localization, also blocks endocytosis. The end7-1 mutant allele has a glycine 48 to aspartic acid substitution in the DNase I-binding loop of actin. We propose that Vrp1p, Rvs161p, and Rvs167p are components of a cytoskeletal structure that contains actin and fimbrin and that is required for formation of endocytic vesicles at the plasma membrane.","author":[{"dropping-particle":"","family":"Munn","given":"A L","non-dropping-particle":"","parse-names":false,"suffix":""},{"dropping-particle":"","family":"Stevenson","given":"B J","non-dropping-particle":"","parse-names":false,"suffix":""},{"dropping-particle":"","family":"Geli","given":"M I","non-dropping-particle":"","parse-names":false,"suffix":""},{"dropping-particle":"","family":"Riezman","given":"H","non-dropping-particle":"","parse-names":false,"suffix":""}],"container-title":"Molecular biology of the cell","id":"ITEM-3","issue":"12","issued":{"date-parts":[["1995","12"]]},"page":"1721-42","publisher":"American Society for Cell Biology","title":"end5, end6, and end7: mutations that cause actin delocalization and block the internalization step of endocytosis in Saccharomyces cerevisiae.","type":"article-journal","volume":"6"},"uris":["http://www.mendeley.com/documents/?uuid=86043b9e-782f-3e73-82c1-b706ee9f37cd"]}],"mendeley":{"formattedCitation":"(T. Kishimoto et al. 2011; D’Hondt, Heese-Peck, and Riezman 2000; Munn et al. 1995)","manualFormatting":"(T. Kishimoto et al. 2011; Kaksonen, Toret, and Drubin 2005; D’Hondt, Heese-Peck, and Riezman 2000; Munn et al. 1995)","plainTextFormattedCitation":"(T. Kishimoto et al. 2011; D’Hondt, Heese-Peck, and Riezman 2000; Munn et al. 1995)","previouslyFormattedCitation":"(T. Kishimoto et al. 2011; D’Hondt, Heese-Peck, and Riezman 2000; Munn et al. 1995)"},"properties":{"noteIndex":0},"schema":"https://github.com/citation-style-language/schema/raw/master/csl-citation.json"}</w:instrText>
      </w:r>
      <w:r w:rsidR="009D1E5E">
        <w:rPr>
          <w:lang w:val="en-US"/>
        </w:rPr>
        <w:fldChar w:fldCharType="separate"/>
      </w:r>
      <w:r w:rsidR="000B47FC" w:rsidRPr="000B47FC">
        <w:rPr>
          <w:noProof/>
          <w:lang w:val="en-US"/>
        </w:rPr>
        <w:t>(T. Kishimoto et al. 2011; Kaksonen, Toret, and Drubin 2005; D’Hondt, Heese-Peck, and Riezman 2000; Munn et al. 1995)</w:t>
      </w:r>
      <w:ins w:id="149" w:author="Deepikaa Menon" w:date="2020-08-10T21:48:00Z">
        <w:r w:rsidR="009D1E5E">
          <w:rPr>
            <w:lang w:val="en-US"/>
          </w:rPr>
          <w:fldChar w:fldCharType="end"/>
        </w:r>
      </w:ins>
      <w:ins w:id="150" w:author="Deepikaa Menon" w:date="2020-08-10T21:47:00Z">
        <w:r w:rsidR="009D1E5E">
          <w:rPr>
            <w:lang w:val="en-US"/>
          </w:rPr>
          <w:t xml:space="preserve"> . </w:t>
        </w:r>
      </w:ins>
      <w:ins w:id="151" w:author="Deepikaa Menon" w:date="2020-08-09T20:07:00Z">
        <w:r w:rsidR="000003DD">
          <w:rPr>
            <w:lang w:val="en-US"/>
          </w:rPr>
          <w:t xml:space="preserve">The two </w:t>
        </w:r>
        <w:proofErr w:type="spellStart"/>
        <w:r w:rsidR="000003DD">
          <w:rPr>
            <w:lang w:val="en-US"/>
          </w:rPr>
          <w:t>Rvs</w:t>
        </w:r>
        <w:proofErr w:type="spellEnd"/>
        <w:r w:rsidR="000003DD">
          <w:rPr>
            <w:lang w:val="en-US"/>
          </w:rPr>
          <w:t xml:space="preserve"> proteins are homologues of</w:t>
        </w:r>
      </w:ins>
      <w:r w:rsidR="0065244F">
        <w:rPr>
          <w:lang w:val="en-US"/>
        </w:rPr>
        <w:t xml:space="preserve"> </w:t>
      </w:r>
      <w:ins w:id="152" w:author="Deepikaa Menon" w:date="2020-08-11T23:52:00Z">
        <w:r w:rsidR="001C72B8">
          <w:rPr>
            <w:lang w:val="en-US"/>
          </w:rPr>
          <w:t xml:space="preserve">N-BAR proteins </w:t>
        </w:r>
      </w:ins>
      <w:proofErr w:type="spellStart"/>
      <w:r w:rsidR="00985115" w:rsidRPr="00236C39">
        <w:rPr>
          <w:lang w:val="en-US"/>
        </w:rPr>
        <w:t>Amphiphysin</w:t>
      </w:r>
      <w:proofErr w:type="spellEnd"/>
      <w:r w:rsidR="00985115" w:rsidRPr="00236C39">
        <w:rPr>
          <w:lang w:val="en-US"/>
        </w:rPr>
        <w:t xml:space="preserve"> and Endophilin</w:t>
      </w:r>
      <w:ins w:id="153" w:author="Deepikaa Menon" w:date="2020-08-10T21:48:00Z">
        <w:r w:rsidR="006D3770">
          <w:rPr>
            <w:lang w:val="en-US"/>
          </w:rPr>
          <w:t xml:space="preserve"> </w:t>
        </w:r>
      </w:ins>
      <w:ins w:id="154" w:author="Deepikaa Menon" w:date="2020-08-10T21:49:00Z">
        <w:r w:rsidR="006D3770">
          <w:rPr>
            <w:lang w:val="en-US"/>
          </w:rPr>
          <w:fldChar w:fldCharType="begin" w:fldLock="1"/>
        </w:r>
      </w:ins>
      <w:r w:rsidR="00C61124">
        <w:rPr>
          <w:lang w:val="en-US"/>
        </w:rPr>
        <w:instrText>ADDIN CSL_CITATION {"citationItems":[{"id":"ITEM-1","itemData":{"DOI":"10.1091/mbc.E05-06-0476","ISSN":"1059-1524","abstract":"We have used comprehensive synthetic lethal screens and biochemical assays to examine the biological role of the yeast amphiphysin homologues Rvs161p and Rvs167p, two proteins that play a role in regulation of the actin cytoskeleton, endocytosis, and sporulation. We found that unlike some forms of amphiphysin, Rvs161p-Rvs167p acts as an obligate heterodimer during vegetative growth and neither Rvs161p nor Rvs167p forms a homodimer in vivo. RVS161 and RVS167 have an identical set of 49 synthetic lethal interactions, revealing functions for the Rvs proteins in cell polarity, cell wall synthesis, and vesicle trafficking as well as a shared role in mating. Consistent with these roles, we show that the Rvs167p-Rvs161p heterodimer, like its amphiphysin homologues, can bind to phospholipid membranes in vitro, suggesting a role in vesicle formation and/or fusion. Our genetic screens also reveal that the interaction between Abp1p and the Rvs167p Src homology 3 (SH3) domain may be important under certain conditions, providing the first genetic evidence for a role for the SH3 domain of Rvs167p. Our studies implicate heterodimerization of amphiphysin family proteins in various functions related to cell polarity, cell integrity, and vesicle trafficking during vegetative growth and the mating response.","author":[{"dropping-particle":"","family":"Friesen","given":"Helena","non-dropping-particle":"","parse-names":false,"suffix":""},{"dropping-particle":"","family":"Humphries","given":"Christine","non-dropping-particle":"","parse-names":false,"suffix":""},{"dropping-particle":"","family":"Ho","given":"Yuen","non-dropping-particle":"","parse-names":false,"suffix":""},{"dropping-particle":"","family":"Schub","given":"Oliver","non-dropping-particle":"","parse-names":false,"suffix":""},{"dropping-particle":"","family":"Colwill","given":"Karen","non-dropping-particle":"","parse-names":false,"suffix":""},{"dropping-particle":"","family":"Andrews","given":"Brenda","non-dropping-particle":"","parse-names":false,"suffix":""}],"container-title":"Molecular Biology of the Cell","id":"ITEM-1","issue":"3","issued":{"date-parts":[["2006","3"]]},"page":"1306-1321","title":"Characterization of the Yeast Amphiphysins Rvs161p and Rvs167p Reveals Roles for the Rvs Heterodimer In Vivo","type":"article-journal","volume":"17"},"uris":["http://www.mendeley.com/documents/?uuid=16dbb1c0-5afc-4c92-b9b6-9f6d76457090"]},{"id":"ITEM-2","itemData":{"DOI":"10.1091/mbc.E10-03-0181","ISSN":"1059-1524","abstract":"Using a structure–function analysis, we find that Rvs proteins are initially recruited to sites of endocytosis through their curvature-sensing and membrane-binding ability in a manner dependent on complex sphingolipids., BAR domains are protein modules that bind to membranes and promote membrane curvature. One type of BAR domain, the N-BAR domain, contains an additional N-terminal amphipathic helix, which contributes to membrane-binding and bending activities. The only known N-BAR-domain proteins in the budding yeast Saccharomyces cerevisiae, Rvs161 and Rvs167, are required for endocytosis. We have explored the mechanism of N-BAR-domain function in the endocytosis process using a combined biochemical and genetic approach. We show that the purified Rvs161–Rvs167 complex binds to liposomes in a curvature-independent manner and promotes tubule formation in vitro. Consistent with the known role of BAR domain polymerization in membrane bending, we found that Rvs167 BAR domains interact with each other at cortical actin patches in vivo. To characterize N-BAR-domain function in endocytosis, we constructed yeast strains harboring changes in conserved residues in the Rvs161 and Rvs167 N-BAR domains. In vivo analysis of the rvs endocytosis mutants suggests that Rvs proteins are initially recruited to sites of endocytosis through their membrane-binding ability. We show that inappropriate regulation of complex sphingolipid and phosphoinositide levels in the membrane can impinge on Rvs function, highlighting the relationship between membrane components and N-BAR-domain proteins in vivo.","author":[{"dropping-particle":"","family":"Youn","given":"Ji-Young","non-dropping-particle":"","parse-names":false,"suffix":""},{"dropping-particle":"","family":"Friesen","given":"Helena","non-dropping-particle":"","parse-names":false,"suffix":""},{"dropping-particle":"","family":"Kishimoto","given":"Takuma","non-dropping-particle":"","parse-names":false,"suffix":""},{"dropping-particle":"","family":"Henne","given":"William M.","non-dropping-particle":"","parse-names":false,"suffix":""},{"dropping-particle":"","family":"Kurat","given":"Christoph F.","non-dropping-particle":"","parse-names":false,"suffix":""},{"dropping-particle":"","family":"Ye","given":"Wei","non-dropping-particle":"","parse-names":false,"suffix":""},{"dropping-particle":"","family":"Ceccarelli","given":"Derek F.","non-dropping-particle":"","parse-names":false,"suffix":""},{"dropping-particle":"","family":"Sicheri","given":"Frank","non-dropping-particle":"","parse-names":false,"suffix":""},{"dropping-particle":"","family":"Kohlwein","given":"Sepp D.","non-dropping-particle":"","parse-names":false,"suffix":""},{"dropping-particle":"","family":"McMahon","given":"Harvey T.","non-dropping-particle":"","parse-names":false,"suffix":""},{"dropping-particle":"","family":"Andrews","given":"Brenda J.","non-dropping-particle":"","parse-names":false,"suffix":""}],"container-title":"Molecular Biology of the Cell","id":"ITEM-2","issue":"17","issued":{"date-parts":[["2010","9"]]},"page":"3054-3069","title":"Dissecting BAR Domain Function in the Yeast Amphiphysins Rvs161 and Rvs167 during Endocytosis","type":"article-journal","volume":"21"},"uris":["http://www.mendeley.com/documents/?uuid=736cd7e7-f984-4271-9102-1df64ee3059e"]}],"mendeley":{"formattedCitation":"(Friesen et al. 2006; Youn et al. 2010)","plainTextFormattedCitation":"(Friesen et al. 2006; Youn et al. 2010)","previouslyFormattedCitation":"(Friesen et al. 2006; Youn et al. 2010)"},"properties":{"noteIndex":0},"schema":"https://github.com/citation-style-language/schema/raw/master/csl-citation.json"}</w:instrText>
      </w:r>
      <w:r w:rsidR="006D3770">
        <w:rPr>
          <w:lang w:val="en-US"/>
        </w:rPr>
        <w:fldChar w:fldCharType="separate"/>
      </w:r>
      <w:r w:rsidR="00154679" w:rsidRPr="00154679">
        <w:rPr>
          <w:noProof/>
          <w:lang w:val="en-US"/>
        </w:rPr>
        <w:t>(Friesen et al. 2006; Youn et al. 2010)</w:t>
      </w:r>
      <w:ins w:id="155" w:author="Deepikaa Menon" w:date="2020-08-10T21:49:00Z">
        <w:r w:rsidR="006D3770">
          <w:rPr>
            <w:lang w:val="en-US"/>
          </w:rPr>
          <w:fldChar w:fldCharType="end"/>
        </w:r>
      </w:ins>
      <w:ins w:id="156" w:author="Deepikaa Menon" w:date="2020-08-10T21:48:00Z">
        <w:r w:rsidR="006D3770">
          <w:rPr>
            <w:lang w:val="en-US"/>
          </w:rPr>
          <w:t xml:space="preserve">. </w:t>
        </w:r>
      </w:ins>
      <w:r w:rsidR="00985115" w:rsidRPr="00236C39">
        <w:rPr>
          <w:lang w:val="en-US"/>
        </w:rPr>
        <w:t>Deletion of Rvs</w:t>
      </w:r>
      <w:ins w:id="157" w:author="Deepikaa Menon" w:date="2020-08-09T20:08:00Z">
        <w:r w:rsidR="000003DD">
          <w:rPr>
            <w:lang w:val="en-US"/>
          </w:rPr>
          <w:t>167</w:t>
        </w:r>
      </w:ins>
      <w:r w:rsidR="00985115" w:rsidRPr="00236C39">
        <w:rPr>
          <w:lang w:val="en-US"/>
        </w:rPr>
        <w:t xml:space="preserve"> reduces scission efficiency by nearly 30\% and reduces the invagination lengths at which scission occurs </w:t>
      </w:r>
      <w:ins w:id="158" w:author="Deepikaa Menon" w:date="2020-08-10T21:50:00Z">
        <w:r w:rsidR="00073FF7">
          <w:rPr>
            <w:lang w:val="en-US"/>
          </w:rPr>
          <w:fldChar w:fldCharType="begin" w:fldLock="1"/>
        </w:r>
      </w:ins>
      <w:r w:rsidR="005775EB">
        <w:rPr>
          <w:lang w:val="en-US"/>
        </w:rPr>
        <w:instrText xml:space="preserve">ADDIN CSL_CITATION {"citationItems":[{"id":"ITEM-1","itemData":{"DOI":"10.1016/j.cell.2012.05.046","ISSN":"0092-8674","abstract":"Summary\nEndocytosis, like many dynamic cellular processes, requires precise temporal and spatial orchestration of complex protein machinery to mediate membrane budding. To understand how this machinery works, we directly correlated fluorescence microscopy of key protein pairs with electron tomography. We systematically located 211 endocytic intermediates, assigned each to a specific time window in endocytosis, and reconstructed their ultrastructure in 3D. The resulting virtual ultrastructural movie defines the protein-mediated membrane shape changes during endocytosis in budding yeast. It reveals that clathrin is recruited to flat membranes and does not initiate curvature. Instead, membrane invagination begins upon actin network assembly followed by amphiphysin binding to parallel membrane segments, which promotes elongation of the invagination into a tubule. Scission occurs on average 9 s after initial bending when invaginations are </w:instrText>
      </w:r>
      <w:r w:rsidR="005775EB">
        <w:rPr>
          <w:rFonts w:ascii="Cambria Math" w:hAnsi="Cambria Math" w:cs="Cambria Math"/>
          <w:lang w:val="en-US"/>
        </w:rPr>
        <w:instrText>∼</w:instrText>
      </w:r>
      <w:r w:rsidR="005775EB">
        <w:rPr>
          <w:lang w:val="en-US"/>
        </w:rPr>
        <w:instrText>100 nm deep, releasing nonspherical vesicles with 6,400 nm2 mean surface area. Direct correlation of protein dynamics with ultrastructure provides a quantitative 4D resource.","author":[{"dropping-particle":"","family":"Kukulski","given":"Wanda","non-dropping-particle":"","parse-names":false,"suffix":""},{"dropping-particle":"","family":"Schorb","given":"Martin","non-dropping-particle":"","parse-names":false,"suffix":""},{"dropping-particle":"","family":"Kaksonen","given":"Marko","non-dropping-particle":"","parse-names":false,"suffix":""},{"dropping-particle":"","family":"Briggs","given":"John A. G.","non-dropping-particle":"","parse-names":false,"suffix":""}],"container-title":"Cell","id":"ITEM-1","issue":"3","issued":{"date-parts":[["2012","8"]]},"page":"508-520","title":"Plasma Membrane Reshaping during Endocytosis Is Revealed by Time-Resolved Electron Tomography","type":"article-journal","volume":"150"},"uris":["http://www.mendeley.com/documents/?uuid=252a2fb8-2357-4d95-907b-d511bf72e8db"]},{"id":"ITEM-2","itemData":{"DOI":"10.1016/j.cell.2005.09.024","ISSN":"00928674","author":[{"dropping-particle":"","family":"Kaksonen","given":"Marko","non-dropping-particle":"","parse-names":false,"suffix":""},{"dropping-particle":"","family":"Toret","given":"Christopher P.","non-dropping-particle":"","parse-names":false,"suffix":""},{"dropping-particle":"","family":"Drubin","given":"David G.","non-dropping-particle":"","parse-names":false,"suffix":""}],"container-title":"Cell","id":"ITEM-2","issue":"2","issued":{"date-parts":[["2005","10"]]},"page":"305-320","title":"A Modular Design for the Clathrin- and Actin-Mediated Endocytosis Machinery","type":"article-journal","volume":"123"},"uris":["http://www.mendeley.com/documents/?uuid=700df901-7031-4f22-b9fb-a894c052e88e"]}],"mendeley":{"formattedCitation":"(Kukulski et al. 2012; Kaksonen, Toret, and Drubin 2005)","plainTextFormattedCitation":"(Kukulski et al. 2012; Kaksonen, Toret, and Drubin 2005)","previouslyFormattedCitation":"(Kukulski et al. 2012; Kaksonen, Toret, and Drubin 2005)"},"properties":{"noteIndex":0},"schema":"https://github.com/citation-style-language/schema/raw/master/csl-citation.json"}</w:instrText>
      </w:r>
      <w:r w:rsidR="00073FF7">
        <w:rPr>
          <w:lang w:val="en-US"/>
        </w:rPr>
        <w:fldChar w:fldCharType="separate"/>
      </w:r>
      <w:r w:rsidR="003B35BE" w:rsidRPr="003B35BE">
        <w:rPr>
          <w:noProof/>
          <w:lang w:val="en-US"/>
        </w:rPr>
        <w:t>(Kukulski et al. 2012; Kaksonen, Toret, and Drubin 2005)</w:t>
      </w:r>
      <w:ins w:id="159" w:author="Deepikaa Menon" w:date="2020-08-10T21:50:00Z">
        <w:r w:rsidR="00073FF7">
          <w:rPr>
            <w:lang w:val="en-US"/>
          </w:rPr>
          <w:fldChar w:fldCharType="end"/>
        </w:r>
      </w:ins>
      <w:r w:rsidR="0058349A">
        <w:rPr>
          <w:lang w:val="en-US"/>
        </w:rPr>
        <w:t>.</w:t>
      </w:r>
      <w:r w:rsidR="00985115" w:rsidRPr="00236C39">
        <w:rPr>
          <w:lang w:val="en-US"/>
        </w:rPr>
        <w:t xml:space="preserve"> Apart from </w:t>
      </w:r>
      <w:del w:id="160" w:author="Deepikaa Menon" w:date="2020-08-11T23:53:00Z">
        <w:r w:rsidR="00985115" w:rsidRPr="00236C39" w:rsidDel="00094263">
          <w:rPr>
            <w:lang w:val="en-US"/>
          </w:rPr>
          <w:delText xml:space="preserve">a </w:delText>
        </w:r>
      </w:del>
      <w:ins w:id="161" w:author="Deepikaa Menon" w:date="2020-08-11T23:53:00Z">
        <w:r w:rsidR="00094263">
          <w:rPr>
            <w:lang w:val="en-US"/>
          </w:rPr>
          <w:t>the</w:t>
        </w:r>
        <w:r w:rsidR="00094263" w:rsidRPr="00236C39">
          <w:rPr>
            <w:lang w:val="en-US"/>
          </w:rPr>
          <w:t xml:space="preserve"> </w:t>
        </w:r>
      </w:ins>
      <w:r w:rsidR="00985115" w:rsidRPr="00236C39">
        <w:rPr>
          <w:lang w:val="en-US"/>
        </w:rPr>
        <w:t xml:space="preserve">canonical N-BAR domain which forms </w:t>
      </w:r>
      <w:ins w:id="162" w:author="Deepikaa Menon" w:date="2020-08-09T20:14:00Z">
        <w:r w:rsidR="00E8480A">
          <w:rPr>
            <w:lang w:val="en-US"/>
          </w:rPr>
          <w:t>the</w:t>
        </w:r>
      </w:ins>
      <w:r w:rsidR="00985115" w:rsidRPr="00236C39">
        <w:rPr>
          <w:lang w:val="en-US"/>
        </w:rPr>
        <w:t xml:space="preserve"> cres</w:t>
      </w:r>
      <w:ins w:id="163" w:author="Deepikaa Menon" w:date="2020-08-09T20:08:00Z">
        <w:r w:rsidR="000003DD">
          <w:rPr>
            <w:lang w:val="en-US"/>
          </w:rPr>
          <w:t>c</w:t>
        </w:r>
      </w:ins>
      <w:r w:rsidR="00985115" w:rsidRPr="00236C39">
        <w:rPr>
          <w:lang w:val="en-US"/>
        </w:rPr>
        <w:t>ent-shaped structure,  Rvs167 has a Glycine-Proline-Alanine rich (GPA) region and a C-terminal SH3 domain</w:t>
      </w:r>
      <w:ins w:id="164" w:author="Deepikaa Menon" w:date="2020-08-10T21:50:00Z">
        <w:r w:rsidR="00C61124">
          <w:rPr>
            <w:lang w:val="en-US"/>
          </w:rPr>
          <w:t xml:space="preserve"> </w:t>
        </w:r>
        <w:r w:rsidR="00C61124">
          <w:rPr>
            <w:lang w:val="en-US"/>
          </w:rPr>
          <w:fldChar w:fldCharType="begin" w:fldLock="1"/>
        </w:r>
      </w:ins>
      <w:r w:rsidR="000C57A7">
        <w:rPr>
          <w:lang w:val="en-US"/>
        </w:rPr>
        <w:instrText>ADDIN CSL_CITATION {"citationItems":[{"id":"ITEM-1","itemData":{"DOI":"10.1016/s0014-5793(97)01248-9","ISSN":"0014-5793","PMID":"9395067","abstract":"Mutations in RVS161 and RVS167 yeast genes induce identical phenotypes associated to actin cytoskeleton disorders. The whole Rvs161 protein is similar to the amino-terminal part of Rvs167p, thus defining a RVS domain. In addition to this domain, Rvs167p contains a central glycine-proline-alanine rich domain and a SH3 domain. To assess the function of these different domains we have expressed recombinant Rvs proteins in rvs mutant strains. Phenotype analysis has shown that the RVS and SH3 domains are necessary for phenotypical complementation, whereas the GPA domain is not. Moreover, we have demonstrated that the RVS domains from Rvs161p and Rvs167p have distinct roles, and that the SH3 domain needs the specific RVS domain of Rvs167p to function. These results suggest that Rvs161p and Rvs167p play distinct roles, while acting together in a common function.","author":[{"dropping-particle":"","family":"Sivadon","given":"P","non-dropping-particle":"","parse-names":false,"suffix":""},{"dropping-particle":"","family":"Crouzet","given":"M","non-dropping-particle":"","parse-names":false,"suffix":""},{"dropping-particle":"","family":"Aigle","given":"M","non-dropping-particle":"","parse-names":false,"suffix":""}],"container-title":"FEBS letters","id":"ITEM-1","issue":"1","issued":{"date-parts":[["1997","11","3"]]},"page":"21-7","title":"Functional assessment of the yeast Rvs161 and Rvs167 protein domains.","type":"article-journal","volume":"417"},"uris":["http://www.mendeley.com/documents/?uuid=74f056d8-6bc3-318a-a9b5-8ba2fc0623b5"]}],"mendeley":{"formattedCitation":"(Sivadon, Crouzet, and Aigle 1997)","plainTextFormattedCitation":"(Sivadon, Crouzet, and Aigle 1997)","previouslyFormattedCitation":"(Sivadon, Crouzet, and Aigle 1997)"},"properties":{"noteIndex":0},"schema":"https://github.com/citation-style-language/schema/raw/master/csl-citation.json"}</w:instrText>
      </w:r>
      <w:r w:rsidR="00C61124">
        <w:rPr>
          <w:lang w:val="en-US"/>
        </w:rPr>
        <w:fldChar w:fldCharType="separate"/>
      </w:r>
      <w:r w:rsidR="00C61124" w:rsidRPr="00C61124">
        <w:rPr>
          <w:noProof/>
          <w:lang w:val="en-US"/>
        </w:rPr>
        <w:t>(Sivadon, Crouzet, and Aigle 1997)</w:t>
      </w:r>
      <w:ins w:id="165" w:author="Deepikaa Menon" w:date="2020-08-10T21:50:00Z">
        <w:r w:rsidR="00C61124">
          <w:rPr>
            <w:lang w:val="en-US"/>
          </w:rPr>
          <w:fldChar w:fldCharType="end"/>
        </w:r>
      </w:ins>
      <w:r w:rsidR="00985115" w:rsidRPr="00236C39">
        <w:rPr>
          <w:lang w:val="en-US"/>
        </w:rPr>
        <w:t xml:space="preserve">. </w:t>
      </w:r>
      <w:del w:id="166" w:author="Deepikaa Menon" w:date="2020-08-10T01:38:00Z">
        <w:r w:rsidR="00985115" w:rsidRPr="00236C39" w:rsidDel="003D4CDA">
          <w:rPr>
            <w:lang w:val="en-US"/>
          </w:rPr>
          <w:delText>Rvs161 and Rvs167 N-BAR domains are 42\% similar, and 21\% identical</w:delText>
        </w:r>
      </w:del>
      <w:del w:id="167" w:author="Deepikaa Menon" w:date="2020-08-10T01:22:00Z">
        <w:r w:rsidR="00985115" w:rsidRPr="00236C39" w:rsidDel="00A51D29">
          <w:rPr>
            <w:lang w:val="en-US"/>
          </w:rPr>
          <w:delText>,</w:delText>
        </w:r>
      </w:del>
      <w:del w:id="168" w:author="Deepikaa Menon" w:date="2020-08-09T20:15:00Z">
        <w:r w:rsidR="00985115" w:rsidRPr="00236C39" w:rsidDel="00E8480A">
          <w:rPr>
            <w:lang w:val="en-US"/>
          </w:rPr>
          <w:delText xml:space="preserve"> but</w:delText>
        </w:r>
      </w:del>
      <w:del w:id="169" w:author="Deepikaa Menon" w:date="2020-08-10T01:22:00Z">
        <w:r w:rsidR="00985115" w:rsidRPr="00236C39" w:rsidDel="00A51D29">
          <w:rPr>
            <w:lang w:val="en-US"/>
          </w:rPr>
          <w:delText xml:space="preserve"> </w:delText>
        </w:r>
      </w:del>
      <w:del w:id="170" w:author="Deepikaa Menon" w:date="2020-08-09T20:08:00Z">
        <w:r w:rsidR="00985115" w:rsidRPr="00236C39" w:rsidDel="000003DD">
          <w:rPr>
            <w:lang w:val="en-US"/>
          </w:rPr>
          <w:delText xml:space="preserve">are not </w:delText>
        </w:r>
        <w:commentRangeStart w:id="171"/>
        <w:r w:rsidR="00985115" w:rsidRPr="00236C39" w:rsidDel="000003DD">
          <w:rPr>
            <w:lang w:val="en-US"/>
          </w:rPr>
          <w:delText xml:space="preserve">interchangeable </w:delText>
        </w:r>
      </w:del>
      <w:commentRangeEnd w:id="171"/>
      <w:del w:id="172" w:author="Deepikaa Menon" w:date="2020-08-10T01:22:00Z">
        <w:r w:rsidR="00CA2CFD" w:rsidDel="00A51D29">
          <w:rPr>
            <w:rStyle w:val="CommentReference"/>
          </w:rPr>
          <w:commentReference w:id="171"/>
        </w:r>
        <w:r w:rsidR="00985115" w:rsidRPr="00236C39" w:rsidDel="00A51D29">
          <w:rPr>
            <w:lang w:val="en-US"/>
          </w:rPr>
          <w:delText>(Sivadon, Crouzet and Aigle, 1997)</w:delText>
        </w:r>
      </w:del>
      <w:del w:id="173" w:author="Deepikaa Menon" w:date="2020-08-10T01:38:00Z">
        <w:r w:rsidR="00985115" w:rsidRPr="00236C39" w:rsidDel="003D4CDA">
          <w:rPr>
            <w:lang w:val="en-US"/>
          </w:rPr>
          <w:delText xml:space="preserve">. </w:delText>
        </w:r>
      </w:del>
      <w:r w:rsidR="00985115" w:rsidRPr="00236C39">
        <w:rPr>
          <w:lang w:val="en-US"/>
        </w:rPr>
        <w:t>The GPA region is thought to act as a linker with n</w:t>
      </w:r>
      <w:ins w:id="174" w:author="Deepikaa Menon" w:date="2020-08-09T20:17:00Z">
        <w:r w:rsidR="00C50D0E">
          <w:rPr>
            <w:lang w:val="en-US"/>
          </w:rPr>
          <w:t>o</w:t>
        </w:r>
      </w:ins>
      <w:r w:rsidR="00985115" w:rsidRPr="00236C39">
        <w:rPr>
          <w:lang w:val="en-US"/>
        </w:rPr>
        <w:t xml:space="preserve"> other </w:t>
      </w:r>
      <w:ins w:id="175" w:author="Deepikaa Menon" w:date="2020-08-09T20:17:00Z">
        <w:r w:rsidR="00C50D0E">
          <w:rPr>
            <w:lang w:val="en-US"/>
          </w:rPr>
          <w:t xml:space="preserve">known </w:t>
        </w:r>
      </w:ins>
      <w:r w:rsidR="00985115" w:rsidRPr="00236C39">
        <w:rPr>
          <w:lang w:val="en-US"/>
        </w:rPr>
        <w:t xml:space="preserve">function, while loss of the SH3 domain affects </w:t>
      </w:r>
      <w:commentRangeStart w:id="176"/>
      <w:r w:rsidR="00985115" w:rsidRPr="00236C39">
        <w:rPr>
          <w:lang w:val="en-US"/>
        </w:rPr>
        <w:t>budding pattern and actin morphology</w:t>
      </w:r>
      <w:commentRangeEnd w:id="176"/>
      <w:r w:rsidR="000A3EC9">
        <w:rPr>
          <w:rStyle w:val="CommentReference"/>
        </w:rPr>
        <w:commentReference w:id="176"/>
      </w:r>
      <w:ins w:id="177" w:author="Deepikaa Menon" w:date="2020-08-11T23:54:00Z">
        <w:r w:rsidR="00B35817">
          <w:rPr>
            <w:lang w:val="en-US"/>
          </w:rPr>
          <w:t xml:space="preserve"> </w:t>
        </w:r>
        <w:r w:rsidR="00B35817">
          <w:rPr>
            <w:lang w:val="en-US"/>
          </w:rPr>
          <w:fldChar w:fldCharType="begin" w:fldLock="1"/>
        </w:r>
        <w:r w:rsidR="00B35817">
          <w:rPr>
            <w:lang w:val="en-US"/>
          </w:rPr>
          <w:instrText>ADDIN CSL_CITATION {"citationItems":[{"id":"ITEM-1","itemData":{"DOI":"10.1016/s0014-5793(97)01248-9","ISSN":"0014-5793","PMID":"9395067","abstract":"Mutations in RVS161 and RVS167 yeast genes induce identical phenotypes associated to actin cytoskeleton disorders. The whole Rvs161 protein is similar to the amino-terminal part of Rvs167p, thus defining a RVS domain. In addition to this domain, Rvs167p contains a central glycine-proline-alanine rich domain and a SH3 domain. To assess the function of these different domains we have expressed recombinant Rvs proteins in rvs mutant strains. Phenotype analysis has shown that the RVS and SH3 domains are necessary for phenotypical complementation, whereas the GPA domain is not. Moreover, we have demonstrated that the RVS domains from Rvs161p and Rvs167p have distinct roles, and that the SH3 domain needs the specific RVS domain of Rvs167p to function. These results suggest that Rvs161p and Rvs167p play distinct roles, while acting together in a common function.","author":[{"dropping-particle":"","family":"Sivadon","given":"P","non-dropping-particle":"","parse-names":false,"suffix":""},{"dropping-particle":"","family":"Crouzet","given":"M","non-dropping-particle":"","parse-names":false,"suffix":""},{"dropping-particle":"","family":"Aigle","given":"M","non-dropping-particle":"","parse-names":false,"suffix":""}],"container-title":"FEBS letters","id":"ITEM-1","issue":"1","issued":{"date-parts":[["1997","11","3"]]},"page":"21-7","title":"Functional assessment of the yeast Rvs161 and Rvs167 protein domains.","type":"article-journal","volume":"417"},"uris":["http://www.mendeley.com/documents/?uuid=74f056d8-6bc3-318a-a9b5-8ba2fc0623b5"]}],"mendeley":{"formattedCitation":"(Sivadon, Crouzet, and Aigle 1997)","plainTextFormattedCitation":"(Sivadon, Crouzet, and Aigle 1997)","previouslyFormattedCitation":"(Sivadon, Crouzet, and Aigle 1997)"},"properties":{"noteIndex":0},"schema":"https://github.com/citation-style-language/schema/raw/master/csl-citation.json"}</w:instrText>
        </w:r>
        <w:r w:rsidR="00B35817">
          <w:rPr>
            <w:lang w:val="en-US"/>
          </w:rPr>
          <w:fldChar w:fldCharType="separate"/>
        </w:r>
        <w:r w:rsidR="00B35817" w:rsidRPr="00C61124">
          <w:rPr>
            <w:noProof/>
            <w:lang w:val="en-US"/>
          </w:rPr>
          <w:t>(Sivadon, Crouzet, and Aigle 1997)</w:t>
        </w:r>
        <w:r w:rsidR="00B35817">
          <w:rPr>
            <w:lang w:val="en-US"/>
          </w:rPr>
          <w:fldChar w:fldCharType="end"/>
        </w:r>
        <w:r w:rsidR="00B35817">
          <w:rPr>
            <w:lang w:val="en-US"/>
          </w:rPr>
          <w:t>.</w:t>
        </w:r>
      </w:ins>
      <w:del w:id="178" w:author="Deepikaa Menon" w:date="2020-08-11T23:54:00Z">
        <w:r w:rsidR="0065244F" w:rsidDel="00B35817">
          <w:rPr>
            <w:lang w:val="en-US"/>
          </w:rPr>
          <w:delText xml:space="preserve"> </w:delText>
        </w:r>
      </w:del>
      <w:ins w:id="179" w:author="Deepikaa Menon" w:date="2020-08-10T01:22:00Z">
        <w:r w:rsidR="00A51D29" w:rsidRPr="00236C39">
          <w:rPr>
            <w:lang w:val="en-US"/>
          </w:rPr>
          <w:t xml:space="preserve"> </w:t>
        </w:r>
        <w:commentRangeStart w:id="180"/>
        <w:commentRangeEnd w:id="180"/>
        <w:r w:rsidR="00A51D29">
          <w:rPr>
            <w:rStyle w:val="CommentReference"/>
          </w:rPr>
          <w:commentReference w:id="180"/>
        </w:r>
      </w:ins>
      <w:r w:rsidR="00985115" w:rsidRPr="00236C39">
        <w:rPr>
          <w:lang w:val="en-US"/>
        </w:rPr>
        <w:t xml:space="preserve">Most </w:t>
      </w:r>
      <w:proofErr w:type="spellStart"/>
      <w:r w:rsidR="00985115" w:rsidRPr="00236C39">
        <w:rPr>
          <w:lang w:val="en-US"/>
        </w:rPr>
        <w:t>Rvs</w:t>
      </w:r>
      <w:proofErr w:type="spellEnd"/>
      <w:r w:rsidR="00985115" w:rsidRPr="00236C39">
        <w:rPr>
          <w:lang w:val="en-US"/>
        </w:rPr>
        <w:t xml:space="preserve"> deletion phenotypes ca</w:t>
      </w:r>
      <w:ins w:id="181" w:author="Deepikaa Menon" w:date="2020-08-10T01:22:00Z">
        <w:r w:rsidR="00A51D29">
          <w:rPr>
            <w:lang w:val="en-US"/>
          </w:rPr>
          <w:t>n</w:t>
        </w:r>
      </w:ins>
      <w:r w:rsidR="00985115" w:rsidRPr="00236C39">
        <w:rPr>
          <w:lang w:val="en-US"/>
        </w:rPr>
        <w:t xml:space="preserve"> be rescued by expression of the BAR domain</w:t>
      </w:r>
      <w:ins w:id="182" w:author="Deepikaa Menon" w:date="2020-08-09T20:18:00Z">
        <w:r w:rsidR="00C50D0E">
          <w:rPr>
            <w:lang w:val="en-US"/>
          </w:rPr>
          <w:t>s</w:t>
        </w:r>
      </w:ins>
      <w:r w:rsidR="00985115" w:rsidRPr="00236C39">
        <w:rPr>
          <w:lang w:val="en-US"/>
        </w:rPr>
        <w:t xml:space="preserve"> alone</w:t>
      </w:r>
      <w:ins w:id="183" w:author="Deepikaa Menon" w:date="2020-08-10T21:51:00Z">
        <w:r w:rsidR="000C57A7">
          <w:rPr>
            <w:lang w:val="en-US"/>
          </w:rPr>
          <w:t xml:space="preserve"> </w:t>
        </w:r>
        <w:r w:rsidR="000C57A7">
          <w:rPr>
            <w:lang w:val="en-US"/>
          </w:rPr>
          <w:fldChar w:fldCharType="begin" w:fldLock="1"/>
        </w:r>
      </w:ins>
      <w:r w:rsidR="00A0149C">
        <w:rPr>
          <w:lang w:val="en-US"/>
        </w:rPr>
        <w:instrText>ADDIN CSL_CITATION {"citationItems":[{"id":"ITEM-1","itemData":{"DOI":"10.1016/s0014-5793(97)01248-9","ISSN":"0014-5793","PMID":"9395067","abstract":"Mutations in RVS161 and RVS167 yeast genes induce identical phenotypes associated to actin cytoskeleton disorders. The whole Rvs161 protein is similar to the amino-terminal part of Rvs167p, thus defining a RVS domain. In addition to this domain, Rvs167p contains a central glycine-proline-alanine rich domain and a SH3 domain. To assess the function of these different domains we have expressed recombinant Rvs proteins in rvs mutant strains. Phenotype analysis has shown that the RVS and SH3 domains are necessary for phenotypical complementation, whereas the GPA domain is not. Moreover, we have demonstrated that the RVS domains from Rvs161p and Rvs167p have distinct roles, and that the SH3 domain needs the specific RVS domain of Rvs167p to function. These results suggest that Rvs161p and Rvs167p play distinct roles, while acting together in a common function.","author":[{"dropping-particle":"","family":"Sivadon","given":"P","non-dropping-particle":"","parse-names":false,"suffix":""},{"dropping-particle":"","family":"Crouzet","given":"M","non-dropping-particle":"","parse-names":false,"suffix":""},{"dropping-particle":"","family":"Aigle","given":"M","non-dropping-particle":"","parse-names":false,"suffix":""}],"container-title":"FEBS letters","id":"ITEM-1","issue":"1","issued":{"date-parts":[["1997","11","3"]]},"page":"21-7","title":"Functional assessment of the yeast Rvs161 and Rvs167 protein domains.","type":"article-journal","volume":"417"},"uris":["http://www.mendeley.com/documents/?uuid=74f056d8-6bc3-318a-a9b5-8ba2fc0623b5"]}],"mendeley":{"formattedCitation":"(Sivadon, Crouzet, and Aigle 1997)","plainTextFormattedCitation":"(Sivadon, Crouzet, and Aigle 1997)","previouslyFormattedCitation":"(Sivadon, Crouzet, and Aigle 1997)"},"properties":{"noteIndex":0},"schema":"https://github.com/citation-style-language/schema/raw/master/csl-citation.json"}</w:instrText>
      </w:r>
      <w:r w:rsidR="000C57A7">
        <w:rPr>
          <w:lang w:val="en-US"/>
        </w:rPr>
        <w:fldChar w:fldCharType="separate"/>
      </w:r>
      <w:r w:rsidR="000C57A7" w:rsidRPr="000C57A7">
        <w:rPr>
          <w:noProof/>
          <w:lang w:val="en-US"/>
        </w:rPr>
        <w:t>(Sivadon, Crouzet, and Aigle 1997)</w:t>
      </w:r>
      <w:ins w:id="184" w:author="Deepikaa Menon" w:date="2020-08-10T21:51:00Z">
        <w:r w:rsidR="000C57A7">
          <w:rPr>
            <w:lang w:val="en-US"/>
          </w:rPr>
          <w:fldChar w:fldCharType="end"/>
        </w:r>
        <w:r w:rsidR="000C57A7">
          <w:rPr>
            <w:lang w:val="en-US"/>
          </w:rPr>
          <w:t xml:space="preserve">, </w:t>
        </w:r>
      </w:ins>
      <w:r w:rsidR="00985115" w:rsidRPr="00236C39">
        <w:rPr>
          <w:lang w:val="en-US"/>
        </w:rPr>
        <w:t xml:space="preserve">suggesting that the BAR domains are the </w:t>
      </w:r>
      <w:del w:id="185" w:author="Deepikaa Menon" w:date="2020-08-11T23:54:00Z">
        <w:r w:rsidR="00985115" w:rsidRPr="00236C39" w:rsidDel="00862983">
          <w:rPr>
            <w:lang w:val="en-US"/>
          </w:rPr>
          <w:delText xml:space="preserve">main </w:delText>
        </w:r>
      </w:del>
      <w:r w:rsidR="00985115" w:rsidRPr="00236C39">
        <w:rPr>
          <w:lang w:val="en-US"/>
        </w:rPr>
        <w:t xml:space="preserve">functional unit of the </w:t>
      </w:r>
      <w:proofErr w:type="spellStart"/>
      <w:r w:rsidR="00985115" w:rsidRPr="00236C39">
        <w:rPr>
          <w:lang w:val="en-US"/>
        </w:rPr>
        <w:t>Rvs</w:t>
      </w:r>
      <w:proofErr w:type="spellEnd"/>
      <w:r w:rsidR="00985115" w:rsidRPr="00236C39">
        <w:rPr>
          <w:lang w:val="en-US"/>
        </w:rPr>
        <w:t xml:space="preserve"> complex.</w:t>
      </w:r>
    </w:p>
    <w:p w14:paraId="5AB8E3AE" w14:textId="77777777" w:rsidR="00C50D0E" w:rsidRDefault="00C50D0E" w:rsidP="00985115">
      <w:pPr>
        <w:rPr>
          <w:ins w:id="186" w:author="Deepikaa Menon" w:date="2020-08-09T20:18:00Z"/>
          <w:lang w:val="en-US"/>
        </w:rPr>
      </w:pPr>
    </w:p>
    <w:p w14:paraId="40E41FD1" w14:textId="245ECA0F" w:rsidR="00985115" w:rsidRDefault="00985115" w:rsidP="00985115">
      <w:pPr>
        <w:rPr>
          <w:ins w:id="187" w:author="Deepikaa Menon" w:date="2020-08-10T01:37:00Z"/>
          <w:lang w:val="en-US"/>
        </w:rPr>
      </w:pPr>
      <w:del w:id="188" w:author="Deepikaa Menon" w:date="2020-08-09T20:18:00Z">
        <w:r w:rsidRPr="00236C39" w:rsidDel="00C50D0E">
          <w:rPr>
            <w:lang w:val="en-US"/>
          </w:rPr>
          <w:delText xml:space="preserve"> </w:delText>
        </w:r>
      </w:del>
      <w:del w:id="189" w:author="Deepikaa Menon" w:date="2020-08-10T01:23:00Z">
        <w:r w:rsidRPr="00236C39" w:rsidDel="00A51D29">
          <w:rPr>
            <w:lang w:val="en-US"/>
          </w:rPr>
          <w:delText xml:space="preserve">In keeping with this </w:delText>
        </w:r>
        <w:commentRangeStart w:id="190"/>
        <w:r w:rsidRPr="00236C39" w:rsidDel="00A51D29">
          <w:rPr>
            <w:lang w:val="en-US"/>
          </w:rPr>
          <w:delText>theory</w:delText>
        </w:r>
        <w:commentRangeEnd w:id="190"/>
        <w:r w:rsidR="00C36E44" w:rsidDel="00A51D29">
          <w:rPr>
            <w:rStyle w:val="CommentReference"/>
          </w:rPr>
          <w:commentReference w:id="190"/>
        </w:r>
        <w:r w:rsidRPr="00236C39" w:rsidDel="00A51D29">
          <w:rPr>
            <w:lang w:val="en-US"/>
          </w:rPr>
          <w:delText xml:space="preserve">, </w:delText>
        </w:r>
      </w:del>
      <w:ins w:id="191" w:author="Deepikaa Menon" w:date="2020-08-10T01:29:00Z">
        <w:r w:rsidR="00A51D29">
          <w:rPr>
            <w:lang w:val="en-US"/>
          </w:rPr>
          <w:t xml:space="preserve">The </w:t>
        </w:r>
        <w:proofErr w:type="spellStart"/>
        <w:r w:rsidR="00A51D29">
          <w:rPr>
            <w:lang w:val="en-US"/>
          </w:rPr>
          <w:t>Rvs</w:t>
        </w:r>
        <w:proofErr w:type="spellEnd"/>
        <w:r w:rsidR="00A51D29">
          <w:rPr>
            <w:lang w:val="en-US"/>
          </w:rPr>
          <w:t xml:space="preserve"> complex can </w:t>
        </w:r>
      </w:ins>
      <w:r w:rsidRPr="00236C39">
        <w:rPr>
          <w:lang w:val="en-US"/>
        </w:rPr>
        <w:t>tubulate liposomes in vitro</w:t>
      </w:r>
      <w:ins w:id="192" w:author="Deepikaa Menon" w:date="2020-08-10T01:32:00Z">
        <w:r w:rsidR="003D4CDA">
          <w:rPr>
            <w:lang w:val="en-US"/>
          </w:rPr>
          <w:t>, indicating that the BAR domains can impose curvature on membranes</w:t>
        </w:r>
      </w:ins>
      <w:r w:rsidRPr="00236C39">
        <w:rPr>
          <w:lang w:val="en-US"/>
        </w:rPr>
        <w:t xml:space="preserve"> (</w:t>
      </w:r>
      <w:proofErr w:type="spellStart"/>
      <w:r w:rsidRPr="00236C39">
        <w:rPr>
          <w:lang w:val="en-US"/>
        </w:rPr>
        <w:t>Youn</w:t>
      </w:r>
      <w:proofErr w:type="spellEnd"/>
      <w:r w:rsidRPr="00236C39">
        <w:rPr>
          <w:lang w:val="en-US"/>
        </w:rPr>
        <w:t xml:space="preserve"> et al., 2010). </w:t>
      </w:r>
      <w:ins w:id="193" w:author="Deepikaa Menon" w:date="2020-08-10T01:32:00Z">
        <w:r w:rsidR="003D4CDA">
          <w:rPr>
            <w:lang w:val="en-US"/>
          </w:rPr>
          <w:t>However,</w:t>
        </w:r>
      </w:ins>
      <w:r w:rsidRPr="00236C39">
        <w:rPr>
          <w:lang w:val="en-US"/>
        </w:rPr>
        <w:t xml:space="preserve"> </w:t>
      </w:r>
      <w:proofErr w:type="spellStart"/>
      <w:r w:rsidRPr="00236C39">
        <w:rPr>
          <w:lang w:val="en-US"/>
        </w:rPr>
        <w:t>Rvs</w:t>
      </w:r>
      <w:proofErr w:type="spellEnd"/>
      <w:r w:rsidRPr="00236C39">
        <w:rPr>
          <w:lang w:val="en-US"/>
        </w:rPr>
        <w:t xml:space="preserve"> arrives at endocytic sites </w:t>
      </w:r>
      <w:del w:id="194" w:author="Deepikaa Menon" w:date="2020-08-10T01:33:00Z">
        <w:r w:rsidRPr="00236C39" w:rsidDel="003D4CDA">
          <w:rPr>
            <w:lang w:val="en-US"/>
          </w:rPr>
          <w:delText xml:space="preserve">in </w:delText>
        </w:r>
        <w:commentRangeStart w:id="195"/>
        <w:r w:rsidRPr="00236C39" w:rsidDel="003D4CDA">
          <w:rPr>
            <w:lang w:val="en-US"/>
          </w:rPr>
          <w:delText>the last stage of the endocytosis</w:delText>
        </w:r>
        <w:commentRangeEnd w:id="195"/>
        <w:r w:rsidR="00801C4E" w:rsidDel="003D4CDA">
          <w:rPr>
            <w:rStyle w:val="CommentReference"/>
          </w:rPr>
          <w:commentReference w:id="195"/>
        </w:r>
      </w:del>
      <w:ins w:id="196" w:author="Deepikaa Menon" w:date="2020-08-10T01:33:00Z">
        <w:r w:rsidR="003D4CDA">
          <w:rPr>
            <w:lang w:val="en-US"/>
          </w:rPr>
          <w:t>when membrane tubes are already formed</w:t>
        </w:r>
      </w:ins>
      <w:ins w:id="197" w:author="Deepikaa Menon" w:date="2020-08-10T01:36:00Z">
        <w:r w:rsidR="003D4CDA">
          <w:rPr>
            <w:lang w:val="en-US"/>
          </w:rPr>
          <w:t xml:space="preserve">: curvature sensing rather than generation is the likely interaction of the complex with endocytic </w:t>
        </w:r>
      </w:ins>
      <w:ins w:id="198" w:author="Deepikaa Menon" w:date="2020-08-11T23:54:00Z">
        <w:r w:rsidR="003D17ED">
          <w:rPr>
            <w:lang w:val="en-US"/>
          </w:rPr>
          <w:t>sites</w:t>
        </w:r>
      </w:ins>
      <w:ins w:id="199" w:author="Deepikaa Menon" w:date="2020-08-11T23:25:00Z">
        <w:r w:rsidR="005775EB">
          <w:rPr>
            <w:lang w:val="en-US"/>
          </w:rPr>
          <w:t xml:space="preserve"> </w:t>
        </w:r>
      </w:ins>
      <w:commentRangeStart w:id="200"/>
      <w:ins w:id="201" w:author="Deepikaa Menon" w:date="2020-08-11T23:26:00Z">
        <w:r w:rsidR="005775EB">
          <w:rPr>
            <w:lang w:val="en-US"/>
          </w:rPr>
          <w:fldChar w:fldCharType="begin" w:fldLock="1"/>
        </w:r>
      </w:ins>
      <w:r w:rsidR="005775EB">
        <w:rPr>
          <w:lang w:val="en-US"/>
        </w:rPr>
        <w:instrText xml:space="preserve">ADDIN CSL_CITATION {"citationItems":[{"id":"ITEM-1","itemData":{"DOI":"10.7554/eLife.04535","ISSN":"2050-084X","abstract":"Clathrin-mediated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membrane.To Top\nClathrin-mediated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author":[{"dropping-particle":"","family":"Picco","given":"Andrea","non-dropping-particle":"","parse-names":false,"suffix":""},{"dropping-particle":"","family":"Mund","given":"Markus","non-dropping-particle":"","parse-names":false,"suffix":""},{"dropping-particle":"","family":"Ries","given":"Jonas","non-dropping-particle":"","parse-names":false,"suffix":""},{"dropping-particle":"","family":"Nédélec","given":"François","non-dropping-particle":"","parse-names":false,"suffix":""},{"dropping-particle":"","family":"Kaksonen","given":"Marko","non-dropping-particle":"","parse-names":false,"suffix":""}],"container-title":"eLife","id":"ITEM-1","issued":{"date-parts":[["2015","2"]]},"language":"en","page":"e04535","title":"Visualizing the functional architecture of the endocytic machinery","type":"article-journal"},"uris":["http://www.mendeley.com/documents/?uuid=52656222-a0ca-4722-ab78-188dd70cedb7"]},{"id":"ITEM-2","itemData":{"DOI":"10.1016/j.cell.2012.05.046","ISSN":"0092-8674","abstract":"Summary\nEndocytosis, like many dynamic cellular processes, requires precise temporal and spatial orchestration of complex protein machinery to mediate membrane budding. To understand how this machinery works, we directly correlated fluorescence microscopy of key protein pairs with electron tomography. We systematically located 211 endocytic intermediates, assigned each to a specific time window in endocytosis, and reconstructed their ultrastructure in 3D. The resulting virtual ultrastructural movie defines the protein-mediated membrane shape changes during endocytosis in budding yeast. It reveals that clathrin is recruited to flat membranes and does not initiate curvature. Instead, membrane invagination begins upon actin network assembly followed by amphiphysin binding to parallel membrane segments, which promotes elongation of the invagination into a tubule. Scission occurs on average 9 s after initial bending when invaginations are </w:instrText>
      </w:r>
      <w:r w:rsidR="005775EB">
        <w:rPr>
          <w:rFonts w:ascii="Cambria Math" w:hAnsi="Cambria Math" w:cs="Cambria Math"/>
          <w:lang w:val="en-US"/>
        </w:rPr>
        <w:instrText>∼</w:instrText>
      </w:r>
      <w:r w:rsidR="005775EB">
        <w:rPr>
          <w:lang w:val="en-US"/>
        </w:rPr>
        <w:instrText>100 nm deep, releasing nonspherical vesicles with 6,400 nm2 mean surface area. Direct correlation of protein dynamics with ultrastructure provides a quantitative 4D resource.","author":[{"dropping-particle":"","family":"Kukulski","given":"Wanda","non-dropping-particle":"","parse-names":false,"suffix":""},{"dropping-particle":"","family":"Schorb","given":"Martin","non-dropping-particle":"","parse-names":false,"suffix":""},{"dropping-particle":"","family":"Kaksonen","given":"Marko","non-dropping-particle":"","parse-names":false,"suffix":""},{"dropping-particle":"","family":"Briggs","given":"John A. G.","non-dropping-particle":"","parse-names":false,"suffix":""}],"container-title":"Cell","id":"ITEM-2","issue":"3","issued":{"date-parts":[["2012","8"]]},"page":"508-520","title":"Plasma Membrane Reshaping during Endocytosis Is Revealed by Time-Resolved Electron Tomography","type":"article-journal","volume":"150"},"uris":["http://www.mendeley.com/documents/?uuid=252a2fb8-2357-4d95-907b-d511bf72e8db"]}],"mendeley":{"formattedCitation":"(Picco et al. 2015; Kukulski et al. 2012)","plainTextFormattedCitation":"(Picco et al. 2015; Kukulski et al. 2012)"},"properties":{"noteIndex":0},"schema":"https://github.com/citation-style-language/schema/raw/master/csl-citation.json"}</w:instrText>
      </w:r>
      <w:r w:rsidR="005775EB">
        <w:rPr>
          <w:lang w:val="en-US"/>
        </w:rPr>
        <w:fldChar w:fldCharType="separate"/>
      </w:r>
      <w:r w:rsidR="005775EB" w:rsidRPr="005775EB">
        <w:rPr>
          <w:noProof/>
          <w:lang w:val="en-US"/>
        </w:rPr>
        <w:t>(Picco et al. 2015; Kukulski et al. 2012)</w:t>
      </w:r>
      <w:ins w:id="202" w:author="Deepikaa Menon" w:date="2020-08-11T23:26:00Z">
        <w:r w:rsidR="005775EB">
          <w:rPr>
            <w:lang w:val="en-US"/>
          </w:rPr>
          <w:fldChar w:fldCharType="end"/>
        </w:r>
      </w:ins>
      <w:commentRangeEnd w:id="200"/>
      <w:r w:rsidR="00C63363">
        <w:rPr>
          <w:rStyle w:val="CommentReference"/>
        </w:rPr>
        <w:commentReference w:id="200"/>
      </w:r>
      <w:ins w:id="203" w:author="Deepikaa Menon" w:date="2020-08-10T01:36:00Z">
        <w:r w:rsidR="003D4CDA" w:rsidRPr="00236C39">
          <w:rPr>
            <w:lang w:val="en-US"/>
          </w:rPr>
          <w:t xml:space="preserve">. </w:t>
        </w:r>
        <w:proofErr w:type="spellStart"/>
        <w:r w:rsidR="003D4CDA">
          <w:rPr>
            <w:lang w:val="en-US"/>
          </w:rPr>
          <w:t>Rvs</w:t>
        </w:r>
        <w:proofErr w:type="spellEnd"/>
        <w:r w:rsidR="003D4CDA">
          <w:rPr>
            <w:lang w:val="en-US"/>
          </w:rPr>
          <w:t xml:space="preserve"> molecules arrive at endocytic sites about 4</w:t>
        </w:r>
      </w:ins>
      <w:ins w:id="204" w:author="Deepikaa Menon" w:date="2020-08-10T01:35:00Z">
        <w:r w:rsidR="003D4CDA">
          <w:rPr>
            <w:lang w:val="en-US"/>
          </w:rPr>
          <w:t xml:space="preserve"> seconds before scission, </w:t>
        </w:r>
      </w:ins>
      <w:r w:rsidRPr="00236C39">
        <w:rPr>
          <w:lang w:val="en-US"/>
        </w:rPr>
        <w:t xml:space="preserve">and disassemble rapidly </w:t>
      </w:r>
      <w:ins w:id="205" w:author="Deepikaa Menon" w:date="2020-08-10T01:36:00Z">
        <w:r w:rsidR="003D4CDA">
          <w:rPr>
            <w:lang w:val="en-US"/>
          </w:rPr>
          <w:t>at the time of</w:t>
        </w:r>
      </w:ins>
      <w:r w:rsidRPr="00236C39">
        <w:rPr>
          <w:lang w:val="en-US"/>
        </w:rPr>
        <w:t xml:space="preserve"> scission (</w:t>
      </w:r>
      <w:proofErr w:type="spellStart"/>
      <w:r w:rsidRPr="00236C39">
        <w:rPr>
          <w:lang w:val="en-US"/>
        </w:rPr>
        <w:t>Picco</w:t>
      </w:r>
      <w:proofErr w:type="spellEnd"/>
      <w:r w:rsidRPr="00236C39">
        <w:rPr>
          <w:lang w:val="en-US"/>
        </w:rPr>
        <w:t xml:space="preserve"> et al., 2015)</w:t>
      </w:r>
      <w:ins w:id="206" w:author="Deepikaa Menon" w:date="2020-08-10T01:37:00Z">
        <w:r w:rsidR="003D4CDA">
          <w:rPr>
            <w:lang w:val="en-US"/>
          </w:rPr>
          <w:t>, consistent with a role in scission</w:t>
        </w:r>
      </w:ins>
      <w:del w:id="207" w:author="Deepikaa Menon" w:date="2020-08-10T01:33:00Z">
        <w:r w:rsidRPr="00236C39" w:rsidDel="003D4CDA">
          <w:rPr>
            <w:lang w:val="en-US"/>
          </w:rPr>
          <w:delText>, consistent with a role in membrane scission</w:delText>
        </w:r>
      </w:del>
      <w:ins w:id="208" w:author="Deepikaa Menon" w:date="2020-08-10T01:34:00Z">
        <w:r w:rsidR="003D4CDA">
          <w:rPr>
            <w:lang w:val="en-US"/>
          </w:rPr>
          <w:t>.</w:t>
        </w:r>
      </w:ins>
      <w:ins w:id="209" w:author="Deepikaa Menon" w:date="2020-08-10T01:33:00Z">
        <w:r w:rsidR="003D4CDA">
          <w:rPr>
            <w:lang w:val="en-US"/>
          </w:rPr>
          <w:t xml:space="preserve"> </w:t>
        </w:r>
      </w:ins>
      <w:r w:rsidRPr="00236C39">
        <w:rPr>
          <w:lang w:val="en-US"/>
        </w:rPr>
        <w:t xml:space="preserve">While it is </w:t>
      </w:r>
      <w:r w:rsidR="00CF1779">
        <w:rPr>
          <w:lang w:val="en-US"/>
        </w:rPr>
        <w:lastRenderedPageBreak/>
        <w:t>shown to be</w:t>
      </w:r>
      <w:r w:rsidRPr="00236C39">
        <w:rPr>
          <w:lang w:val="en-US"/>
        </w:rPr>
        <w:t xml:space="preserve"> involved in the last stages of endocytosis, a mechanistic understanding of the influence of </w:t>
      </w:r>
      <w:proofErr w:type="spellStart"/>
      <w:r w:rsidRPr="00236C39">
        <w:rPr>
          <w:lang w:val="en-US"/>
        </w:rPr>
        <w:t>Rvs</w:t>
      </w:r>
      <w:proofErr w:type="spellEnd"/>
      <w:r w:rsidRPr="00236C39">
        <w:rPr>
          <w:lang w:val="en-US"/>
        </w:rPr>
        <w:t xml:space="preserve"> on scission remains incomplete. </w:t>
      </w:r>
    </w:p>
    <w:p w14:paraId="1A7EDAD1" w14:textId="0F9D3A1A" w:rsidR="003D4CDA" w:rsidRDefault="003D4CDA" w:rsidP="00985115">
      <w:pPr>
        <w:rPr>
          <w:ins w:id="210" w:author="Deepikaa Menon" w:date="2020-08-10T01:37:00Z"/>
          <w:lang w:val="en-US"/>
        </w:rPr>
      </w:pPr>
    </w:p>
    <w:p w14:paraId="58E0E092" w14:textId="77777777" w:rsidR="00094846" w:rsidRDefault="003D4CDA" w:rsidP="00A40C87">
      <w:pPr>
        <w:rPr>
          <w:ins w:id="211" w:author="Marko Kaksonen" w:date="2020-10-09T16:03:00Z"/>
          <w:lang w:val="en-US"/>
        </w:rPr>
      </w:pPr>
      <w:ins w:id="212" w:author="Deepikaa Menon" w:date="2020-08-10T01:37:00Z">
        <w:r>
          <w:rPr>
            <w:lang w:val="en-US"/>
          </w:rPr>
          <w:t>Several scission models have been proposed that allow a ma</w:t>
        </w:r>
      </w:ins>
      <w:ins w:id="213" w:author="Deepikaa Menon" w:date="2020-08-10T01:38:00Z">
        <w:r>
          <w:rPr>
            <w:lang w:val="en-US"/>
          </w:rPr>
          <w:t xml:space="preserve">jor role for </w:t>
        </w:r>
        <w:proofErr w:type="spellStart"/>
        <w:r>
          <w:rPr>
            <w:lang w:val="en-US"/>
          </w:rPr>
          <w:t>Rvs</w:t>
        </w:r>
      </w:ins>
      <w:proofErr w:type="spellEnd"/>
      <w:ins w:id="214" w:author="Deepikaa Menon" w:date="2020-08-10T01:39:00Z">
        <w:r>
          <w:rPr>
            <w:lang w:val="en-US"/>
          </w:rPr>
          <w:t xml:space="preserve"> and are tested in</w:t>
        </w:r>
      </w:ins>
      <w:ins w:id="215" w:author="Deepikaa Menon" w:date="2020-08-10T01:40:00Z">
        <w:r>
          <w:rPr>
            <w:lang w:val="en-US"/>
          </w:rPr>
          <w:t xml:space="preserve"> this work</w:t>
        </w:r>
      </w:ins>
      <w:ins w:id="216" w:author="Deepikaa Menon" w:date="2020-08-10T01:38:00Z">
        <w:r>
          <w:rPr>
            <w:lang w:val="en-US"/>
          </w:rPr>
          <w:t>.</w:t>
        </w:r>
      </w:ins>
      <w:ins w:id="217" w:author="Deepikaa Menon" w:date="2020-08-10T01:39:00Z">
        <w:r>
          <w:rPr>
            <w:lang w:val="en-US"/>
          </w:rPr>
          <w:t xml:space="preserve"> Although the yeast Dynamin Vps</w:t>
        </w:r>
      </w:ins>
      <w:ins w:id="218" w:author="Deepikaa Menon" w:date="2020-08-11T23:55:00Z">
        <w:r w:rsidR="00027EF7">
          <w:rPr>
            <w:lang w:val="en-US"/>
          </w:rPr>
          <w:t>1</w:t>
        </w:r>
      </w:ins>
      <w:ins w:id="219" w:author="Deepikaa Menon" w:date="2020-08-10T01:39:00Z">
        <w:r>
          <w:rPr>
            <w:lang w:val="en-US"/>
          </w:rPr>
          <w:t xml:space="preserve"> lacks a canonical BAR</w:t>
        </w:r>
      </w:ins>
      <w:ins w:id="220" w:author="Deepikaa Menon" w:date="2020-08-11T23:55:00Z">
        <w:r w:rsidR="006627A8">
          <w:rPr>
            <w:lang w:val="en-US"/>
          </w:rPr>
          <w:t>-</w:t>
        </w:r>
        <w:r w:rsidR="00AC5D0F">
          <w:rPr>
            <w:lang w:val="en-US"/>
          </w:rPr>
          <w:t xml:space="preserve">protein </w:t>
        </w:r>
      </w:ins>
      <w:ins w:id="221" w:author="Deepikaa Menon" w:date="2020-08-10T01:39:00Z">
        <w:r>
          <w:rPr>
            <w:lang w:val="en-US"/>
          </w:rPr>
          <w:t>binding site</w:t>
        </w:r>
      </w:ins>
      <w:ins w:id="222" w:author="Deepikaa Menon" w:date="2020-08-10T21:52:00Z">
        <w:r w:rsidR="00A0149C">
          <w:rPr>
            <w:lang w:val="en-US"/>
          </w:rPr>
          <w:t xml:space="preserve"> </w:t>
        </w:r>
      </w:ins>
      <w:ins w:id="223" w:author="Deepikaa Menon" w:date="2020-08-10T21:53:00Z">
        <w:r w:rsidR="00A0149C">
          <w:rPr>
            <w:lang w:val="en-US"/>
          </w:rPr>
          <w:fldChar w:fldCharType="begin" w:fldLock="1"/>
        </w:r>
      </w:ins>
      <w:r w:rsidR="00A0149C">
        <w:rPr>
          <w:lang w:val="en-US"/>
        </w:rPr>
        <w:instrText>ADDIN CSL_CITATION {"citationItems":[{"id":"ITEM-1","itemData":{"DOI":"10.1083/jcb.201207079","ISSN":"1540-8140","PMID":"23148233","abstract":"To initiate mitochondrial fission, dynamin-related proteins (DRPs) must bind specific adaptors on the outer mitochondrial membrane. The structural features underlying this interaction are poorly understood. Using yeast as a model, we show that the Insert B domain of the Dnm1 guanosine triphosphatase (a DRP) contains a novel motif required for association with the mitochondrial adaptor Mdv1. Mutation of this conserved motif specifically disrupted Dnm1-Mdv1 interactions, blocking Dnm1 recruitment and mitochondrial fission. Suppressor mutations in Mdv1 that restored Dnm1-Mdv1 interactions and fission identified potential protein-binding interfaces on the Mdv1 β-propeller domain. These results define the first known function for Insert B in DRP-adaptor interactions. Based on the variability of Insert B sequences and adaptor proteins, we propose that Insert B domains and mitochondrial adaptors have coevolved to meet the unique requirements for mitochondrial fission of different organisms.","author":[{"dropping-particle":"","family":"Bui","given":"Huyen T","non-dropping-particle":"","parse-names":false,"suffix":""},{"dropping-particle":"","family":"Karren","given":"Mary A","non-dropping-particle":"","parse-names":false,"suffix":""},{"dropping-particle":"","family":"Bhar","given":"Debjani","non-dropping-particle":"","parse-names":false,"suffix":""},{"dropping-particle":"","family":"Shaw","given":"Janet M","non-dropping-particle":"","parse-names":false,"suffix":""}],"container-title":"The Journal of cell biology","id":"ITEM-1","issue":"4","issued":{"date-parts":[["2012","11","12"]]},"page":"613-22","publisher":"Rockefeller University Press","title":"A novel motif in the yeast mitochondrial dynamin Dnm1 is essential for adaptor binding and membrane recruitment.","type":"article-journal","volume":"199"},"uris":["http://www.mendeley.com/documents/?uuid=2a5f95ac-9cf9-316b-8d2c-661a2c6986e3"]},{"id":"ITEM-2","itemData":{"DOI":"10.15698/mic2016.04.490","ISSN":"2311-2638","PMID":"28357347","abstract":"The dynamins represent a superfamily of proteins that have been shown to function in a wide range of membrane fusion and fission events. An increasing number of mutations in the human classical dynamins, Dyn-1 and Dyn-2 has been reported, with diseases caused by these changes ranging from Charcot-Marie-Tooth disorder to epileptic encephalopathies. The budding yeast, Saccharomyces cerevisiae expresses a single dynamin-related protein that functions in membrane trafficking, and is considered to play a similar role to Dyn-1 and Dyn-2 during scission of endocytic vesicles at the plasma membrane. Large parts of the dynamin protein are highly conserved across species and this has enabled us in this study to select a number of disease causing mutations and to generate equivalent mutations in Vps1. We have then studied these mutants using both cellular and biochemical assays to ascertain functions of the protein that have been affected by the changes. Specifically, we demonstrate that the Vps1-G397R mutation (Dyn-2 G358R) disrupts protein oligomerization, Vps1-A447T (Dyn-1 A408T) affects the scission stage of endocytosis, while Vps1-R298L (Dyn-1 R256L) affects lipid binding specificity and possibly an early stage in endocytosis. Overall, we consider that the yeast model will potentially provide an avenue for rapid analysis of new dynamin mutations in order to understand the underlying mechanisms that they disrupt.","author":[{"dropping-particle":"","family":"Moustaq","given":"Laila","non-dropping-particle":"","parse-names":false,"suffix":""},{"dropping-particle":"","family":"Smaczynska-de Rooij","given":"Iwona I","non-dropping-particle":"","parse-names":false,"suffix":""},{"dropping-particle":"","family":"Palmer","given":"Sarah E","non-dropping-particle":"","parse-names":false,"suffix":""},{"dropping-particle":"","family":"Marklew","given":"Christopher J","non-dropping-particle":"","parse-names":false,"suffix":""},{"dropping-particle":"","family":"Ayscough","given":"Kathryn R","non-dropping-particle":"","parse-names":false,"suffix":""}],"container-title":"Microbial cell (Graz, Austria)","id":"ITEM-2","issue":"4","issued":{"date-parts":[["2016","3","22"]]},"page":"147-158","title":"Insights into dynamin-associated disorders through analysis of equivalent mutations in the yeast dynamin Vps1.","type":"article-journal","volume":"3"},"uris":["http://www.mendeley.com/documents/?uuid=9ed59615-2457-3f90-87e6-210bfb1f9eed"]}],"mendeley":{"formattedCitation":"(Bui et al. 2012; Moustaq et al. 2016)","plainTextFormattedCitation":"(Bui et al. 2012; Moustaq et al. 2016)","previouslyFormattedCitation":"(Bui et al. 2012; Moustaq et al. 2016)"},"properties":{"noteIndex":0},"schema":"https://github.com/citation-style-language/schema/raw/master/csl-citation.json"}</w:instrText>
      </w:r>
      <w:r w:rsidR="00A0149C">
        <w:rPr>
          <w:lang w:val="en-US"/>
        </w:rPr>
        <w:fldChar w:fldCharType="separate"/>
      </w:r>
      <w:r w:rsidR="00A0149C" w:rsidRPr="00A0149C">
        <w:rPr>
          <w:noProof/>
          <w:lang w:val="en-US"/>
        </w:rPr>
        <w:t>(Bui et al. 2012; Moustaq et al. 2016)</w:t>
      </w:r>
      <w:ins w:id="224" w:author="Deepikaa Menon" w:date="2020-08-10T21:53:00Z">
        <w:r w:rsidR="00A0149C">
          <w:rPr>
            <w:lang w:val="en-US"/>
          </w:rPr>
          <w:fldChar w:fldCharType="end"/>
        </w:r>
      </w:ins>
      <w:ins w:id="225" w:author="Deepikaa Menon" w:date="2020-08-10T01:39:00Z">
        <w:r>
          <w:rPr>
            <w:lang w:val="en-US"/>
          </w:rPr>
          <w:t>, it may</w:t>
        </w:r>
      </w:ins>
      <w:ins w:id="226" w:author="Deepikaa Menon" w:date="2020-08-10T01:40:00Z">
        <w:r>
          <w:rPr>
            <w:lang w:val="en-US"/>
          </w:rPr>
          <w:t xml:space="preserve"> be recruited via a different mechanism and induce scission. Liu et al., proposed that </w:t>
        </w:r>
        <w:proofErr w:type="spellStart"/>
        <w:r>
          <w:rPr>
            <w:lang w:val="en-US"/>
          </w:rPr>
          <w:t>Synap</w:t>
        </w:r>
      </w:ins>
      <w:ins w:id="227" w:author="Deepikaa Menon" w:date="2020-08-10T01:41:00Z">
        <w:r>
          <w:rPr>
            <w:lang w:val="en-US"/>
          </w:rPr>
          <w:t>tojanins</w:t>
        </w:r>
        <w:proofErr w:type="spellEnd"/>
        <w:r>
          <w:rPr>
            <w:lang w:val="en-US"/>
          </w:rPr>
          <w:t xml:space="preserve"> may selectively hydrolyze lipids </w:t>
        </w:r>
      </w:ins>
      <w:ins w:id="228" w:author="Deepikaa Menon" w:date="2020-08-10T01:42:00Z">
        <w:r w:rsidR="00A40C87">
          <w:rPr>
            <w:lang w:val="en-US"/>
          </w:rPr>
          <w:t xml:space="preserve">at endocytic sites, causing line tension between two lipid </w:t>
        </w:r>
      </w:ins>
      <w:ins w:id="229" w:author="Deepikaa Menon" w:date="2020-08-10T01:44:00Z">
        <w:r w:rsidR="00A40C87">
          <w:rPr>
            <w:lang w:val="en-US"/>
          </w:rPr>
          <w:t>typ</w:t>
        </w:r>
      </w:ins>
      <w:ins w:id="230" w:author="Deepikaa Menon" w:date="2020-08-10T01:42:00Z">
        <w:r w:rsidR="00A40C87">
          <w:rPr>
            <w:lang w:val="en-US"/>
          </w:rPr>
          <w:t>es that results in scission</w:t>
        </w:r>
      </w:ins>
      <w:ins w:id="231" w:author="Deepikaa Menon" w:date="2020-08-10T21:55:00Z">
        <w:r w:rsidR="00A0149C">
          <w:rPr>
            <w:lang w:val="en-US"/>
          </w:rPr>
          <w:t xml:space="preserve"> </w:t>
        </w:r>
        <w:r w:rsidR="00A0149C">
          <w:rPr>
            <w:lang w:val="en-US"/>
          </w:rPr>
          <w:fldChar w:fldCharType="begin" w:fldLock="1"/>
        </w:r>
      </w:ins>
      <w:r w:rsidR="000002C7">
        <w:rPr>
          <w:lang w:val="en-US"/>
        </w:rPr>
        <w:instrText>ADDIN CSL_CITATION {"citationItems":[{"id":"ITEM-1","itemData":{"DOI":"10.1371/journal.pbio.1000204","ISSN":"1545-7885","abstract":"An integrated theoretical model reveals how the chemical and the mechanical aspects of endocytosis are coordinated coherently in yeast cells, driving progression through the endocytic pathway and ensuring efficient vesicle scission in vivo.","author":[{"dropping-particle":"","family":"Liu","given":"Jian","non-dropping-particle":"","parse-names":false,"suffix":""},{"dropping-particle":"","family":"Sun","given":"Yidi","non-dropping-particle":"","parse-names":false,"suffix":""},{"dropping-particle":"","family":"Drubin","given":"David G.","non-dropping-particle":"","parse-names":false,"suffix":""},{"dropping-particle":"","family":"Oster","given":"George F.","non-dropping-particle":"","parse-names":false,"suffix":""}],"container-title":"PLOS Biol","id":"ITEM-1","issue":"9","issued":{"date-parts":[["2009","9"]]},"page":"e1000204","title":"The Mechanochemistry of Endocytosis","type":"article-journal","volume":"7"},"uris":["http://www.mendeley.com/documents/?uuid=e91c13ff-ea05-4ceb-ae70-eb47643eb002"]}],"mendeley":{"formattedCitation":"(Liu et al. 2009)","plainTextFormattedCitation":"(Liu et al. 2009)","previouslyFormattedCitation":"(Liu et al. 2009)"},"properties":{"noteIndex":0},"schema":"https://github.com/citation-style-language/schema/raw/master/csl-citation.json"}</w:instrText>
      </w:r>
      <w:r w:rsidR="00A0149C">
        <w:rPr>
          <w:lang w:val="en-US"/>
        </w:rPr>
        <w:fldChar w:fldCharType="separate"/>
      </w:r>
      <w:r w:rsidR="00A0149C" w:rsidRPr="00A0149C">
        <w:rPr>
          <w:noProof/>
          <w:lang w:val="en-US"/>
        </w:rPr>
        <w:t>(Liu et al. 2009)</w:t>
      </w:r>
      <w:ins w:id="232" w:author="Deepikaa Menon" w:date="2020-08-10T21:55:00Z">
        <w:r w:rsidR="00A0149C">
          <w:rPr>
            <w:lang w:val="en-US"/>
          </w:rPr>
          <w:fldChar w:fldCharType="end"/>
        </w:r>
      </w:ins>
      <w:ins w:id="233" w:author="Deepikaa Menon" w:date="2020-08-10T01:42:00Z">
        <w:r w:rsidR="00A40C87">
          <w:rPr>
            <w:lang w:val="en-US"/>
          </w:rPr>
          <w:t xml:space="preserve">. </w:t>
        </w:r>
      </w:ins>
      <w:ins w:id="234" w:author="Deepikaa Menon" w:date="2020-08-10T01:43:00Z">
        <w:r w:rsidR="00A40C87">
          <w:rPr>
            <w:lang w:val="en-US"/>
          </w:rPr>
          <w:t>Protein friction</w:t>
        </w:r>
      </w:ins>
      <w:ins w:id="235" w:author="Deepikaa Menon" w:date="2020-08-10T01:44:00Z">
        <w:r w:rsidR="00A40C87">
          <w:rPr>
            <w:lang w:val="en-US"/>
          </w:rPr>
          <w:t xml:space="preserve"> along the membrane invagination</w:t>
        </w:r>
      </w:ins>
      <w:ins w:id="236" w:author="Deepikaa Menon" w:date="2020-08-10T01:43:00Z">
        <w:r w:rsidR="00A40C87">
          <w:rPr>
            <w:lang w:val="en-US"/>
          </w:rPr>
          <w:t xml:space="preserve"> has been proposed as a mechanism by which</w:t>
        </w:r>
      </w:ins>
      <w:ins w:id="237" w:author="Deepikaa Menon" w:date="2020-08-10T01:44:00Z">
        <w:r w:rsidR="00A40C87">
          <w:rPr>
            <w:lang w:val="en-US"/>
          </w:rPr>
          <w:t xml:space="preserve"> scission may occur</w:t>
        </w:r>
      </w:ins>
      <w:ins w:id="238" w:author="Deepikaa Menon" w:date="2020-08-10T21:55:00Z">
        <w:r w:rsidR="000002C7">
          <w:rPr>
            <w:lang w:val="en-US"/>
          </w:rPr>
          <w:t xml:space="preserve"> </w:t>
        </w:r>
      </w:ins>
      <w:ins w:id="239" w:author="Deepikaa Menon" w:date="2020-08-10T21:56:00Z">
        <w:r w:rsidR="000002C7">
          <w:rPr>
            <w:lang w:val="en-US"/>
          </w:rPr>
          <w:fldChar w:fldCharType="begin" w:fldLock="1"/>
        </w:r>
      </w:ins>
      <w:r w:rsidR="00032109">
        <w:rPr>
          <w:lang w:val="en-US"/>
        </w:rPr>
        <w:instrText>ADDIN CSL_CITATION {"citationItems":[{"id":"ITEM-1","itemData":{"DOI":"10.1016/j.cell.2017.05.047","ISBN":"1097-4172 (Electronic) 0092-8674 (Linking)","ISSN":"10974172","PMID":"28648660","abstract":"Membrane scission is essential for intracellular trafficking. While BAR domain proteins such as endophilin have been reported in dynamin-independent scission of tubular membrane necks, the cutting mechanism has yet to be deciphered. Here, we combine a theoretical model, in vitro, and in vivo experiments revealing how protein scaffolds may cut tubular membranes. We demonstrate that the protein scaffold bound to the underlying tube creates a frictional barrier for lipid diffusion; tube elongation thus builds local membrane tension until the membrane undergoes scission through lysis. We call this mechanism friction-driven scission (FDS). In cells, motors pull tubes, particularly during endocytosis. Through reconstitution, we show that motors not only can pull out and extend protein-scaffolded tubes but also can cut them by FDS. FDS is generic, operating even in the absence of amphipathic helices in the BAR domain, and could in principle apply to any high-friction protein and membrane assembly.","author":[{"dropping-particle":"","family":"Simunovic","given":"Mijo","non-dropping-particle":"","parse-names":false,"suffix":""},{"dropping-particle":"","family":"Manneville","given":"Jean Baptiste","non-dropping-particle":"","parse-names":false,"suffix":""},{"dropping-particle":"","family":"Renard","given":"Henri François","non-dropping-particle":"","parse-names":false,"suffix":""},{"dropping-particle":"","family":"Evergren","given":"Emma","non-dropping-particle":"","parse-names":false,"suffix":""},{"dropping-particle":"","family":"Raghunathan","given":"Krishnan","non-dropping-particle":"","parse-names":false,"suffix":""},{"dropping-particle":"","family":"Bhatia","given":"Dhiraj","non-dropping-particle":"","parse-names":false,"suffix":""},{"dropping-particle":"","family":"Kenworthy","given":"Anne K.","non-dropping-particle":"","parse-names":false,"suffix":""},{"dropping-particle":"","family":"Voth","given":"Gregory A.","non-dropping-particle":"","parse-names":false,"suffix":""},{"dropping-particle":"","family":"Prost","given":"Jacques","non-dropping-particle":"","parse-names":false,"suffix":""},{"dropping-particle":"","family":"McMahon","given":"Harvey T.","non-dropping-particle":"","parse-names":false,"suffix":""},{"dropping-particle":"","family":"Johannes","given":"Ludger","non-dropping-particle":"","parse-names":false,"suffix":""},{"dropping-particle":"","family":"Bassereau","given":"Patricia","non-dropping-particle":"","parse-names":false,"suffix":""},{"dropping-particle":"","family":"Callan-Jones","given":"Andrew","non-dropping-particle":"","parse-names":false,"suffix":""}],"container-title":"Cell","id":"ITEM-1","issue":"1","issued":{"date-parts":[["2017"]]},"page":"172-184.e11","publisher":"Elsevier","title":"Friction Mediates Scission of Tubular Membranes Scaffolded by BAR Proteins","type":"article-journal","volume":"170"},"uris":["http://www.mendeley.com/documents/?uuid=caa94ab7-3222-38b1-8e2f-2ef65890756f"]}],"mendeley":{"formattedCitation":"(Simunovic et al. 2017)","plainTextFormattedCitation":"(Simunovic et al. 2017)","previouslyFormattedCitation":"(Simunovic et al. 2017)"},"properties":{"noteIndex":0},"schema":"https://github.com/citation-style-language/schema/raw/master/csl-citation.json"}</w:instrText>
      </w:r>
      <w:r w:rsidR="000002C7">
        <w:rPr>
          <w:lang w:val="en-US"/>
        </w:rPr>
        <w:fldChar w:fldCharType="separate"/>
      </w:r>
      <w:r w:rsidR="000002C7" w:rsidRPr="000002C7">
        <w:rPr>
          <w:noProof/>
          <w:lang w:val="en-US"/>
        </w:rPr>
        <w:t>(Simunovic et al. 2017)</w:t>
      </w:r>
      <w:ins w:id="240" w:author="Deepikaa Menon" w:date="2020-08-10T21:56:00Z">
        <w:r w:rsidR="000002C7">
          <w:rPr>
            <w:lang w:val="en-US"/>
          </w:rPr>
          <w:fldChar w:fldCharType="end"/>
        </w:r>
      </w:ins>
      <w:ins w:id="241" w:author="Deepikaa Menon" w:date="2020-08-10T01:44:00Z">
        <w:r w:rsidR="00A40C87">
          <w:rPr>
            <w:lang w:val="en-US"/>
          </w:rPr>
          <w:t>.</w:t>
        </w:r>
      </w:ins>
      <w:ins w:id="242" w:author="Deepikaa Menon" w:date="2020-08-10T01:43:00Z">
        <w:r w:rsidR="00A40C87">
          <w:rPr>
            <w:lang w:val="en-US"/>
          </w:rPr>
          <w:t xml:space="preserve"> </w:t>
        </w:r>
      </w:ins>
      <w:ins w:id="243" w:author="Deepikaa Menon" w:date="2020-08-10T01:41:00Z">
        <w:r>
          <w:rPr>
            <w:lang w:val="en-US"/>
          </w:rPr>
          <w:t xml:space="preserve"> </w:t>
        </w:r>
      </w:ins>
    </w:p>
    <w:p w14:paraId="100C90BC" w14:textId="77777777" w:rsidR="00094846" w:rsidRDefault="00094846" w:rsidP="00A40C87">
      <w:pPr>
        <w:rPr>
          <w:ins w:id="244" w:author="Marko Kaksonen" w:date="2020-10-09T16:03:00Z"/>
          <w:lang w:val="en-US"/>
        </w:rPr>
      </w:pPr>
    </w:p>
    <w:p w14:paraId="10E0EF3E" w14:textId="765E0F64" w:rsidR="00A40C87" w:rsidRDefault="00985115" w:rsidP="00A40C87">
      <w:pPr>
        <w:rPr>
          <w:ins w:id="245" w:author="Deepikaa Menon" w:date="2020-08-10T01:47:00Z"/>
          <w:lang w:val="en-US"/>
        </w:rPr>
      </w:pPr>
      <w:r w:rsidRPr="00236C39">
        <w:rPr>
          <w:lang w:val="en-US"/>
        </w:rPr>
        <w:t xml:space="preserve">We used quantitative live-cell imaging and genetic manipulation in </w:t>
      </w:r>
      <w:r w:rsidRPr="000857C2">
        <w:rPr>
          <w:i/>
          <w:iCs/>
          <w:lang w:val="en-US"/>
        </w:rPr>
        <w:t>S</w:t>
      </w:r>
      <w:ins w:id="246" w:author="Marko Kaksonen" w:date="2020-08-03T15:54:00Z">
        <w:r w:rsidR="0026542A" w:rsidRPr="000857C2">
          <w:rPr>
            <w:i/>
            <w:iCs/>
            <w:lang w:val="en-US"/>
          </w:rPr>
          <w:t>accharomyces cerevisiae</w:t>
        </w:r>
        <w:r w:rsidR="0026542A" w:rsidRPr="00236C39">
          <w:rPr>
            <w:lang w:val="en-US"/>
          </w:rPr>
          <w:t xml:space="preserve"> </w:t>
        </w:r>
      </w:ins>
      <w:r w:rsidRPr="00236C39">
        <w:rPr>
          <w:lang w:val="en-US"/>
        </w:rPr>
        <w:t xml:space="preserve">to </w:t>
      </w:r>
      <w:ins w:id="247" w:author="Deepikaa Menon" w:date="2020-08-10T01:45:00Z">
        <w:r w:rsidR="00A40C87">
          <w:rPr>
            <w:lang w:val="en-US"/>
          </w:rPr>
          <w:t xml:space="preserve">test these </w:t>
        </w:r>
        <w:del w:id="248" w:author="Marko Kaksonen" w:date="2020-10-09T16:04:00Z">
          <w:r w:rsidR="00A40C87" w:rsidDel="00094846">
            <w:rPr>
              <w:lang w:val="en-US"/>
            </w:rPr>
            <w:delText>theories</w:delText>
          </w:r>
        </w:del>
      </w:ins>
      <w:ins w:id="249" w:author="Marko Kaksonen" w:date="2020-10-09T16:04:00Z">
        <w:r w:rsidR="00094846">
          <w:rPr>
            <w:lang w:val="en-US"/>
          </w:rPr>
          <w:t>hypotheses</w:t>
        </w:r>
      </w:ins>
      <w:ins w:id="250" w:author="Deepikaa Menon" w:date="2020-08-10T01:45:00Z">
        <w:r w:rsidR="00A40C87">
          <w:rPr>
            <w:lang w:val="en-US"/>
          </w:rPr>
          <w:t xml:space="preserve"> and </w:t>
        </w:r>
      </w:ins>
      <w:r w:rsidRPr="00236C39">
        <w:rPr>
          <w:lang w:val="en-US"/>
        </w:rPr>
        <w:t xml:space="preserve">investigate the </w:t>
      </w:r>
      <w:del w:id="251" w:author="Deepikaa Menon" w:date="2020-08-11T23:56:00Z">
        <w:r w:rsidRPr="00236C39" w:rsidDel="003007E2">
          <w:rPr>
            <w:lang w:val="en-US"/>
          </w:rPr>
          <w:delText xml:space="preserve">influence </w:delText>
        </w:r>
      </w:del>
      <w:ins w:id="252" w:author="Deepikaa Menon" w:date="2020-08-11T23:56:00Z">
        <w:r w:rsidR="003007E2">
          <w:rPr>
            <w:lang w:val="en-US"/>
          </w:rPr>
          <w:t>function</w:t>
        </w:r>
        <w:r w:rsidR="003007E2" w:rsidRPr="00236C39">
          <w:rPr>
            <w:lang w:val="en-US"/>
          </w:rPr>
          <w:t xml:space="preserve"> </w:t>
        </w:r>
      </w:ins>
      <w:r w:rsidRPr="00236C39">
        <w:rPr>
          <w:lang w:val="en-US"/>
        </w:rPr>
        <w:t xml:space="preserve">of </w:t>
      </w:r>
      <w:proofErr w:type="spellStart"/>
      <w:r w:rsidRPr="00236C39">
        <w:rPr>
          <w:lang w:val="en-US"/>
        </w:rPr>
        <w:t>Rvs</w:t>
      </w:r>
      <w:proofErr w:type="spellEnd"/>
      <w:r w:rsidRPr="00236C39">
        <w:rPr>
          <w:lang w:val="en-US"/>
        </w:rPr>
        <w:t xml:space="preserve"> </w:t>
      </w:r>
      <w:ins w:id="253" w:author="Deepikaa Menon" w:date="2020-08-10T01:45:00Z">
        <w:r w:rsidR="00A40C87">
          <w:rPr>
            <w:lang w:val="en-US"/>
          </w:rPr>
          <w:t>i</w:t>
        </w:r>
      </w:ins>
      <w:ins w:id="254" w:author="Deepikaa Menon" w:date="2020-08-10T01:46:00Z">
        <w:r w:rsidR="00A40C87">
          <w:rPr>
            <w:lang w:val="en-US"/>
          </w:rPr>
          <w:t>n endocyt</w:t>
        </w:r>
      </w:ins>
      <w:ins w:id="255" w:author="Deepikaa Menon" w:date="2020-08-11T23:56:00Z">
        <w:r w:rsidR="00F2243C">
          <w:rPr>
            <w:lang w:val="en-US"/>
          </w:rPr>
          <w:t>osis</w:t>
        </w:r>
      </w:ins>
      <w:del w:id="256" w:author="Deepikaa Menon" w:date="2020-08-10T01:45:00Z">
        <w:r w:rsidRPr="00236C39" w:rsidDel="00A40C87">
          <w:rPr>
            <w:lang w:val="en-US"/>
          </w:rPr>
          <w:delText xml:space="preserve">and </w:delText>
        </w:r>
        <w:commentRangeStart w:id="257"/>
        <w:r w:rsidRPr="00236C39" w:rsidDel="00A40C87">
          <w:rPr>
            <w:lang w:val="en-US"/>
          </w:rPr>
          <w:delText xml:space="preserve">several Rvs interacting proteins </w:delText>
        </w:r>
        <w:commentRangeEnd w:id="257"/>
        <w:r w:rsidR="003C1C0B" w:rsidDel="00A40C87">
          <w:rPr>
            <w:rStyle w:val="CommentReference"/>
          </w:rPr>
          <w:commentReference w:id="257"/>
        </w:r>
        <w:r w:rsidRPr="00236C39" w:rsidDel="00A40C87">
          <w:rPr>
            <w:lang w:val="en-US"/>
          </w:rPr>
          <w:delText>that have been suggested to have a role in scission</w:delText>
        </w:r>
      </w:del>
      <w:r w:rsidRPr="00236C39">
        <w:rPr>
          <w:lang w:val="en-US"/>
        </w:rPr>
        <w:t xml:space="preserve">. We found that </w:t>
      </w:r>
      <w:proofErr w:type="spellStart"/>
      <w:ins w:id="258" w:author="Deepikaa Menon" w:date="2020-08-10T01:47:00Z">
        <w:r w:rsidR="00A40C87">
          <w:rPr>
            <w:lang w:val="en-US"/>
          </w:rPr>
          <w:t>Rvs</w:t>
        </w:r>
        <w:proofErr w:type="spellEnd"/>
        <w:r w:rsidR="00A40C87">
          <w:rPr>
            <w:lang w:val="en-US"/>
          </w:rPr>
          <w:t xml:space="preserve"> is recruited to endocytic sites by both BAR and SH3 domains. </w:t>
        </w:r>
      </w:ins>
      <w:ins w:id="259" w:author="Deepikaa Menon" w:date="2020-08-10T01:48:00Z">
        <w:r w:rsidR="00A40C87">
          <w:rPr>
            <w:lang w:val="en-US"/>
          </w:rPr>
          <w:t xml:space="preserve">Of several </w:t>
        </w:r>
      </w:ins>
      <w:ins w:id="260" w:author="Deepikaa Menon" w:date="2020-08-10T21:58:00Z">
        <w:r w:rsidR="00032109">
          <w:rPr>
            <w:lang w:val="en-US"/>
          </w:rPr>
          <w:t>potential</w:t>
        </w:r>
      </w:ins>
      <w:ins w:id="261" w:author="Deepikaa Menon" w:date="2020-08-10T01:48:00Z">
        <w:r w:rsidR="00A40C87">
          <w:rPr>
            <w:lang w:val="en-US"/>
          </w:rPr>
          <w:t xml:space="preserve"> actin-interacting binding partners of the SH3 domains</w:t>
        </w:r>
      </w:ins>
      <w:ins w:id="262" w:author="Deepikaa Menon" w:date="2020-08-10T01:52:00Z">
        <w:r w:rsidR="00960CE1">
          <w:rPr>
            <w:lang w:val="en-US"/>
          </w:rPr>
          <w:t xml:space="preserve"> such as Myo3, Myo5, Vrp1</w:t>
        </w:r>
      </w:ins>
      <w:ins w:id="263" w:author="Deepikaa Menon" w:date="2020-08-10T01:48:00Z">
        <w:r w:rsidR="00A40C87">
          <w:rPr>
            <w:lang w:val="en-US"/>
          </w:rPr>
          <w:t xml:space="preserve">, </w:t>
        </w:r>
      </w:ins>
      <w:ins w:id="264" w:author="Deepikaa Menon" w:date="2020-08-10T01:52:00Z">
        <w:r w:rsidR="00960CE1">
          <w:rPr>
            <w:lang w:val="en-US"/>
          </w:rPr>
          <w:t>Abp1</w:t>
        </w:r>
      </w:ins>
      <w:ins w:id="265" w:author="Deepikaa Menon" w:date="2020-08-10T21:57:00Z">
        <w:r w:rsidR="00032109">
          <w:rPr>
            <w:lang w:val="en-US"/>
          </w:rPr>
          <w:t xml:space="preserve"> </w:t>
        </w:r>
        <w:r w:rsidR="00032109">
          <w:rPr>
            <w:lang w:val="en-US"/>
          </w:rPr>
          <w:fldChar w:fldCharType="begin" w:fldLock="1"/>
        </w:r>
      </w:ins>
      <w:r w:rsidR="00294337">
        <w:rPr>
          <w:lang w:val="en-US"/>
        </w:rPr>
        <w:instrText>ADDIN CSL_CITATION {"citationItems":[{"id":"ITEM-1","itemData":{"ISSN":"1059-1524","PMID":"9190214","abstract":"In a variety of organisms, a number of proteins associated with the cortical actin cytoskeleton contain SH3 domains, suggesting that these domains may provide the physical basis for functional interactions among structural and regulatory proteins in the actin cytoskeleton. We present evidence that SH3 domains mediate at least two independent functions of the Saccharomyces cerevisiae actin-binding protein Abp1p in vivo. Abp1p contains a single SH3 domain that has recently been shown to bind in vitro to the adenylyl cyclase-associated protein Srv2p. Immunofluorescence analysis of Srv2p subcellular localization in strains carrying mutations in either ABP1 or SRV2 reveals that the Abp1p SH3 domain mediates the normal association of Srv2p with the cortical actin cytoskeleton. We also show that a site in Abp1p itself is specifically bound by the SH3 domain of the actin-associated protein Rvs167p. Genetic analysis provides evidence that Abp1p and Rvs167p have functions that are closely interrelated. Abp1 null mutations, like rvs167 mutations, result in defects in sporulation and reduced viability under certain suboptimal growth conditions. In addition, mutations in ABP1 and RVS167 yield similar profiles of genetic \"synthetic lethal\" interactions when combined with mutations in genes encoding other cytoskeletal components. Mutations which specifically disrupt the SH3 domain-mediated interaction between Abp1p and Srv2p, however, show none of the shared phenotypes of abp1 and rvs167 mutations. We conclude that the Abp1p SH3 domain mediates the association of Srv2p with the cortical actin cytoskeleton, and that Abp1p performs a distinct function that is likely to involve binding by the Rvs167p SH3 domain. Overall, work presented here illustrates how SH3 domains can integrate the activities of multiple actin cytoskeleton proteins in response to varying environmental conditions.","author":[{"dropping-particle":"","family":"Lila","given":"T","non-dropping-particle":"","parse-names":false,"suffix":""},{"dropping-particle":"","family":"Drubin","given":"D G","non-dropping-particle":"","parse-names":false,"suffix":""}],"container-title":"Molecular biology of the cell","id":"ITEM-1","issue":"2","issued":{"date-parts":[["1997","2"]]},"page":"367-85","publisher":"American Society for Cell Biology","title":"Evidence for physical and functional interactions among two Saccharomyces cerevisiae SH3 domain proteins, an adenylyl cyclase-associated protein and the actin cytoskeleton.","type":"article-journal","volume":"8"},"uris":["http://www.mendeley.com/documents/?uuid=32b25daa-a855-3b6a-bae9-d67f7cddc8c1"]},{"id":"ITEM-2","itemData":{"DOI":"10.1371/journal.pbio.1000204","ISSN":"1545-7885","abstract":"An integrated theoretical model reveals how the chemical and the mechanical aspects of endocytosis are coordinated coherently in yeast cells, driving progression through the endocytic pathway and ensuring efficient vesicle scission in vivo.","author":[{"dropping-particle":"","family":"Liu","given":"Jian","non-dropping-particle":"","parse-names":false,"suffix":""},{"dropping-particle":"","family":"Sun","given":"Yidi","non-dropping-particle":"","parse-names":false,"suffix":""},{"dropping-particle":"","family":"Drubin","given":"David G.","non-dropping-particle":"","parse-names":false,"suffix":""},{"dropping-particle":"","family":"Oster","given":"George F.","non-dropping-particle":"","parse-names":false,"suffix":""}],"container-title":"PLOS Biol","id":"ITEM-2","issue":"9","issued":{"date-parts":[["2009","9"]]},"page":"e1000204","title":"The Mechanochemistry of Endocytosis","type":"article-journal","volume":"7"},"uris":["http://www.mendeley.com/documents/?uuid=e91c13ff-ea05-4ceb-ae70-eb47643eb002"]},{"id":"ITEM-3","itemData":{"ISSN":"0016-6731, 1943-2631","abstract":"Morphological changes during cell division in the yeast Saccharomyces cerevisiae are controlled by cell-cycle regulators. The Pcl-Pho85p kinase complex has been implicated in the regulation of the actin cytoskeleton at least in part through Rvs167p. Rvs167p consists of three domains called BAR, GPA, and SH3. Using a two-hybrid assay, we demonstrated that each region of Rvs167p participates in protein-protein interactions: the BAR domain bound the BAR domain of another Rvs167p protein and that of Rvs161p, the GPA region bound Pcl2p, and the SH3 domain bound Abp1p. We identified Rvs167p as a Las17p/Bee1p-interacting protein in a two-hybrid screen and showed that Las17p/Bee1p bound the SH3 domain of Rvs167p. We tested the extent to which the Rvs167p protein domains rescued phenotypes associated with deletion of RVS167: salt sensitivity, random budding, and endocytosis and sporulation defects. The BAR domain was sufficient for full or partial rescue of all rvs167 mutant phenotypes tested but not required for the sporulation defect for which the SH3 domain was also sufficient. Overexpression of Rvs167p inhibits cell growth. The BAR domain was essential for this inhibition and the SH3 domain had only a minor effect. Rvs167p may link the cell cycle regulator Pcl-Pho85p kinase and the actin cytoskeleton. We propose that Rvs167p is activated by phosphorylation in its GPA region by the Pcl-Pho85p kinase. Upon activation, Rvs167p enters a multiprotein complex, making critical contacts in its BAR domain and redundant or minor contacts with its SH3 domain.","author":[{"dropping-particle":"","family":"Colwill","given":"Karen","non-dropping-particle":"","parse-names":false,"suffix":""},{"dropping-particle":"","family":"Field","given":"Deborah","non-dropping-particle":"","parse-names":false,"suffix":""},{"dropping-particle":"","family":"Moore","given":"Lynda","non-dropping-particle":"","parse-names":false,"suffix":""},{"dropping-particle":"","family":"Friesen","given":"James","non-dropping-particle":"","parse-names":false,"suffix":""},{"dropping-particle":"","family":"Andrews","given":"Brenda","non-dropping-particle":"","parse-names":false,"suffix":""}],"container-title":"Genetics","id":"ITEM-3","issue":"3","issued":{"date-parts":[["1999","7"]]},"language":"en","page":"881-893","title":"In Vivo Analysis of the Domains of Yeast Rvs167p Suggests Rvs167p Function Is Mediated Through Multiple Protein Interactions","type":"article-journal","volume":"152"},"uris":["http://www.mendeley.com/documents/?uuid=0995a1e4-7c17-443d-9adf-0653e41b19da"]},{"id":"ITEM-4","itemData":{"DOI":"10.1091/mbc.10.10.3521","ISSN":"1059-1524","author":[{"dropping-particle":"","family":"Madania","given":"Ammar","non-dropping-particle":"","parse-names":false,"suffix":""},{"dropping-particle":"","family":"Dumoulin","given":"Pascal","non-dropping-particle":"","parse-names":false,"suffix":""},{"dropping-particle":"","family":"Grava","given":"Sandrine","non-dropping-particle":"","parse-names":false,"suffix":""},{"dropping-particle":"","family":"Kitamoto","given":"Hiroko","non-dropping-particle":"","parse-names":false,"suffix":""},{"dropping-particle":"","family":"Schärer-Brodbeck","given":"Claudia","non-dropping-particle":"","parse-names":false,"suffix":""},{"dropping-particle":"","family":"Soulard","given":"Alexandre","non-dropping-particle":"","parse-names":false,"suffix":""},{"dropping-particle":"","family":"Moreau","given":"Violaine","non-dropping-particle":"","parse-names":false,"suffix":""},{"dropping-particle":"","family":"Winsor","given":"Barbara","non-dropping-particle":"","parse-names":false,"suffix":""}],"container-title":"Molecular Biology of the Cell","editor":[{"dropping-particle":"","family":"Drubin","given":"David","non-dropping-particle":"","parse-names":false,"suffix":""}],"id":"ITEM-4","issue":"10","issued":{"date-parts":[["1999","10"]]},"page":"3521-3538","title":"The &lt;i&gt;Saccharomyces cerevisiae&lt;/i&gt; Homologue of Human Wiskott–Aldrich Syndrome Protein Las17p Interacts with the Arp2/3 Complex","type":"article-journal","volume":"10"},"uris":["http://www.mendeley.com/documents/?uuid=b9af36df-f878-3612-a2cf-e7d5383e7d87"]}],"mendeley":{"formattedCitation":"(Lila and Drubin 1997; Liu et al. 2009; Colwill et al. 1999; Madania et al. 1999)","plainTextFormattedCitation":"(Lila and Drubin 1997; Liu et al. 2009; Colwill et al. 1999; Madania et al. 1999)","previouslyFormattedCitation":"(Lila and Drubin 1997; Liu et al. 2009; Colwill et al. 1999; Madania et al. 1999)"},"properties":{"noteIndex":0},"schema":"https://github.com/citation-style-language/schema/raw/master/csl-citation.json"}</w:instrText>
      </w:r>
      <w:r w:rsidR="00032109">
        <w:rPr>
          <w:lang w:val="en-US"/>
        </w:rPr>
        <w:fldChar w:fldCharType="separate"/>
      </w:r>
      <w:r w:rsidR="00032109" w:rsidRPr="00032109">
        <w:rPr>
          <w:noProof/>
          <w:lang w:val="en-US"/>
        </w:rPr>
        <w:t>(Lila and Drubin 1997; Liu et al. 2009; Colwill et al. 1999; Madania et al. 1999)</w:t>
      </w:r>
      <w:ins w:id="266" w:author="Deepikaa Menon" w:date="2020-08-10T21:57:00Z">
        <w:r w:rsidR="00032109">
          <w:rPr>
            <w:lang w:val="en-US"/>
          </w:rPr>
          <w:fldChar w:fldCharType="end"/>
        </w:r>
        <w:r w:rsidR="00032109">
          <w:rPr>
            <w:lang w:val="en-US"/>
          </w:rPr>
          <w:t>.</w:t>
        </w:r>
      </w:ins>
      <w:ins w:id="267" w:author="Deepikaa Menon" w:date="2020-08-10T01:52:00Z">
        <w:r w:rsidR="00505F71">
          <w:rPr>
            <w:lang w:val="en-US"/>
          </w:rPr>
          <w:t xml:space="preserve"> </w:t>
        </w:r>
      </w:ins>
      <w:ins w:id="268" w:author="Deepikaa Menon" w:date="2020-08-10T01:48:00Z">
        <w:r w:rsidR="00A40C87">
          <w:rPr>
            <w:lang w:val="en-US"/>
          </w:rPr>
          <w:t xml:space="preserve">we found </w:t>
        </w:r>
      </w:ins>
      <w:ins w:id="269" w:author="Deepikaa Menon" w:date="2020-08-10T01:49:00Z">
        <w:r w:rsidR="00A40C87">
          <w:rPr>
            <w:lang w:val="en-US"/>
          </w:rPr>
          <w:t xml:space="preserve">that type I myosin Myo3 interacts with </w:t>
        </w:r>
        <w:proofErr w:type="spellStart"/>
        <w:r w:rsidR="00A40C87">
          <w:rPr>
            <w:lang w:val="en-US"/>
          </w:rPr>
          <w:t>Rvs</w:t>
        </w:r>
        <w:proofErr w:type="spellEnd"/>
        <w:r w:rsidR="00A40C87">
          <w:rPr>
            <w:lang w:val="en-US"/>
          </w:rPr>
          <w:t xml:space="preserve"> SH3 domains. </w:t>
        </w:r>
        <w:commentRangeStart w:id="270"/>
        <w:r w:rsidR="00A40C87">
          <w:rPr>
            <w:lang w:val="en-US"/>
          </w:rPr>
          <w:t xml:space="preserve">Our data also suggests that the </w:t>
        </w:r>
      </w:ins>
      <w:ins w:id="271" w:author="Deepikaa Menon" w:date="2020-08-10T01:51:00Z">
        <w:r w:rsidR="00A40C87">
          <w:rPr>
            <w:lang w:val="en-US"/>
          </w:rPr>
          <w:t xml:space="preserve">aforementioned </w:t>
        </w:r>
      </w:ins>
      <w:ins w:id="272" w:author="Deepikaa Menon" w:date="2020-08-10T01:49:00Z">
        <w:del w:id="273" w:author="Marko Kaksonen" w:date="2020-10-09T16:04:00Z">
          <w:r w:rsidR="00A40C87" w:rsidDel="00C73B04">
            <w:rPr>
              <w:lang w:val="en-US"/>
            </w:rPr>
            <w:delText>theories</w:delText>
          </w:r>
        </w:del>
      </w:ins>
      <w:ins w:id="274" w:author="Marko Kaksonen" w:date="2020-10-09T16:04:00Z">
        <w:r w:rsidR="00C73B04">
          <w:rPr>
            <w:lang w:val="en-US"/>
          </w:rPr>
          <w:t>hypotheses</w:t>
        </w:r>
      </w:ins>
      <w:ins w:id="275" w:author="Deepikaa Menon" w:date="2020-08-10T01:49:00Z">
        <w:r w:rsidR="00A40C87">
          <w:rPr>
            <w:lang w:val="en-US"/>
          </w:rPr>
          <w:t xml:space="preserve"> of membrane scission are unlikely to sever the membrane in </w:t>
        </w:r>
      </w:ins>
      <w:ins w:id="276" w:author="Deepikaa Menon" w:date="2020-08-10T01:50:00Z">
        <w:r w:rsidR="00A40C87">
          <w:rPr>
            <w:lang w:val="en-US"/>
          </w:rPr>
          <w:t xml:space="preserve">yeast, and </w:t>
        </w:r>
      </w:ins>
      <w:ins w:id="277" w:author="Deepikaa Menon" w:date="2020-08-10T01:53:00Z">
        <w:r w:rsidR="009B4992">
          <w:rPr>
            <w:lang w:val="en-US"/>
          </w:rPr>
          <w:t>that</w:t>
        </w:r>
      </w:ins>
      <w:ins w:id="278" w:author="Deepikaa Menon" w:date="2020-08-10T01:50:00Z">
        <w:r w:rsidR="00A40C87">
          <w:rPr>
            <w:lang w:val="en-US"/>
          </w:rPr>
          <w:t xml:space="preserve"> actin </w:t>
        </w:r>
      </w:ins>
      <w:ins w:id="279" w:author="Deepikaa Menon" w:date="2020-08-10T01:53:00Z">
        <w:r w:rsidR="009B4992">
          <w:rPr>
            <w:lang w:val="en-US"/>
          </w:rPr>
          <w:t>polymerization</w:t>
        </w:r>
      </w:ins>
      <w:ins w:id="280" w:author="Deepikaa Menon" w:date="2020-08-10T01:50:00Z">
        <w:r w:rsidR="00A40C87">
          <w:rPr>
            <w:lang w:val="en-US"/>
          </w:rPr>
          <w:t xml:space="preserve"> likely generates the forces required for scission. </w:t>
        </w:r>
      </w:ins>
      <w:commentRangeEnd w:id="270"/>
      <w:r w:rsidR="00C73B04">
        <w:rPr>
          <w:rStyle w:val="CommentReference"/>
        </w:rPr>
        <w:commentReference w:id="270"/>
      </w:r>
    </w:p>
    <w:p w14:paraId="59E3669E" w14:textId="77777777" w:rsidR="00A40C87" w:rsidRDefault="00A40C87" w:rsidP="00A40C87">
      <w:pPr>
        <w:rPr>
          <w:ins w:id="281" w:author="Deepikaa Menon" w:date="2020-08-10T01:47:00Z"/>
          <w:lang w:val="en-US"/>
        </w:rPr>
      </w:pPr>
    </w:p>
    <w:p w14:paraId="27D94C61" w14:textId="4BEED749" w:rsidR="005775EB" w:rsidRPr="005775EB" w:rsidRDefault="00143F97" w:rsidP="005775EB">
      <w:pPr>
        <w:widowControl w:val="0"/>
        <w:autoSpaceDE w:val="0"/>
        <w:autoSpaceDN w:val="0"/>
        <w:adjustRightInd w:val="0"/>
        <w:ind w:left="480" w:hanging="480"/>
        <w:rPr>
          <w:rFonts w:ascii="Calibri" w:hAnsi="Calibri" w:cs="Calibri"/>
          <w:noProof/>
          <w:lang w:val="en-GB"/>
        </w:rPr>
      </w:pPr>
      <w:ins w:id="282" w:author="Deepikaa Menon" w:date="2020-08-10T18:44:00Z">
        <w:r>
          <w:rPr>
            <w:lang w:val="en-US"/>
          </w:rPr>
          <w:fldChar w:fldCharType="begin" w:fldLock="1"/>
        </w:r>
        <w:r>
          <w:rPr>
            <w:lang w:val="en-US"/>
          </w:rPr>
          <w:instrText xml:space="preserve">ADDIN Mendeley Bibliography CSL_BIBLIOGRAPHY </w:instrText>
        </w:r>
      </w:ins>
      <w:r>
        <w:rPr>
          <w:lang w:val="en-US"/>
        </w:rPr>
        <w:fldChar w:fldCharType="separate"/>
      </w:r>
      <w:r w:rsidR="005775EB" w:rsidRPr="005775EB">
        <w:rPr>
          <w:rFonts w:ascii="Calibri" w:hAnsi="Calibri" w:cs="Calibri"/>
          <w:noProof/>
          <w:lang w:val="en-GB"/>
        </w:rPr>
        <w:t xml:space="preserve">Bitsikas, Vassilis, Ivan R Corrêa, and Benjamin J Nichols. 2014. ‘Clathrin-Independent Pathways Do Not Contribute Significantly to Endocytic Flux’. </w:t>
      </w:r>
      <w:r w:rsidR="005775EB" w:rsidRPr="005775EB">
        <w:rPr>
          <w:rFonts w:ascii="Calibri" w:hAnsi="Calibri" w:cs="Calibri"/>
          <w:i/>
          <w:iCs/>
          <w:noProof/>
          <w:lang w:val="en-GB"/>
        </w:rPr>
        <w:t>ELife</w:t>
      </w:r>
      <w:r w:rsidR="005775EB" w:rsidRPr="005775EB">
        <w:rPr>
          <w:rFonts w:ascii="Calibri" w:hAnsi="Calibri" w:cs="Calibri"/>
          <w:noProof/>
          <w:lang w:val="en-GB"/>
        </w:rPr>
        <w:t xml:space="preserve"> 3 (September): e03970. https://doi.org/10.7554/eLife.03970.</w:t>
      </w:r>
    </w:p>
    <w:p w14:paraId="5653EFCA"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Bui, Huyen T, Mary A Karren, Debjani Bhar, and Janet M Shaw. 2012. ‘A Novel Motif in the Yeast Mitochondrial Dynamin Dnm1 Is Essential for Adaptor Binding and Membrane Recruitment.’ </w:t>
      </w:r>
      <w:r w:rsidRPr="005775EB">
        <w:rPr>
          <w:rFonts w:ascii="Calibri" w:hAnsi="Calibri" w:cs="Calibri"/>
          <w:i/>
          <w:iCs/>
          <w:noProof/>
          <w:lang w:val="en-GB"/>
        </w:rPr>
        <w:t>The Journal of Cell Biology</w:t>
      </w:r>
      <w:r w:rsidRPr="005775EB">
        <w:rPr>
          <w:rFonts w:ascii="Calibri" w:hAnsi="Calibri" w:cs="Calibri"/>
          <w:noProof/>
          <w:lang w:val="en-GB"/>
        </w:rPr>
        <w:t xml:space="preserve"> 199 (4): 613–22. https://doi.org/10.1083/jcb.201207079.</w:t>
      </w:r>
    </w:p>
    <w:p w14:paraId="6D230E51"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Cestra, G, L Castagnoli, L Dente, O Minenkova, A Petrelli, N Migone, U Hoffmüller, J Schneider-Mergener, and G Cesareni. 1999. ‘The SH3 Domains of Endophilin and Amphiphysin Bind to the Proline-Rich Region of Synaptojanin 1 at Distinct Sites That Display an Unconventional Binding Specificity.’ </w:t>
      </w:r>
      <w:r w:rsidRPr="005775EB">
        <w:rPr>
          <w:rFonts w:ascii="Calibri" w:hAnsi="Calibri" w:cs="Calibri"/>
          <w:i/>
          <w:iCs/>
          <w:noProof/>
          <w:lang w:val="en-GB"/>
        </w:rPr>
        <w:t>The Journal of Biological Chemistry</w:t>
      </w:r>
      <w:r w:rsidRPr="005775EB">
        <w:rPr>
          <w:rFonts w:ascii="Calibri" w:hAnsi="Calibri" w:cs="Calibri"/>
          <w:noProof/>
          <w:lang w:val="en-GB"/>
        </w:rPr>
        <w:t xml:space="preserve"> 274 (45): 32001–7. https://doi.org/10.1074/JBC.274.45.32001.</w:t>
      </w:r>
    </w:p>
    <w:p w14:paraId="74E935E1"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Colwill, Karen, Deborah Field, Lynda Moore, James Friesen, and Brenda Andrews. 1999. ‘In Vivo Analysis of the Domains of Yeast Rvs167p Suggests Rvs167p Function Is Mediated Through Multiple Protein Interactions’. </w:t>
      </w:r>
      <w:r w:rsidRPr="005775EB">
        <w:rPr>
          <w:rFonts w:ascii="Calibri" w:hAnsi="Calibri" w:cs="Calibri"/>
          <w:i/>
          <w:iCs/>
          <w:noProof/>
          <w:lang w:val="en-GB"/>
        </w:rPr>
        <w:t>Genetics</w:t>
      </w:r>
      <w:r w:rsidRPr="005775EB">
        <w:rPr>
          <w:rFonts w:ascii="Calibri" w:hAnsi="Calibri" w:cs="Calibri"/>
          <w:noProof/>
          <w:lang w:val="en-GB"/>
        </w:rPr>
        <w:t xml:space="preserve"> 152 (3): 881–93. http://www.genetics.org/content/152/3/881.</w:t>
      </w:r>
    </w:p>
    <w:p w14:paraId="31C4EDB4"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D’Hondt, Kathleen, Antje Heese-Peck, and Howard Riezman. 2000. ‘Protein and Lipid Requirements for Endocytosis’. </w:t>
      </w:r>
      <w:r w:rsidRPr="005775EB">
        <w:rPr>
          <w:rFonts w:ascii="Calibri" w:hAnsi="Calibri" w:cs="Calibri"/>
          <w:i/>
          <w:iCs/>
          <w:noProof/>
          <w:lang w:val="en-GB"/>
        </w:rPr>
        <w:t>Annual Review of Genetics</w:t>
      </w:r>
      <w:r w:rsidRPr="005775EB">
        <w:rPr>
          <w:rFonts w:ascii="Calibri" w:hAnsi="Calibri" w:cs="Calibri"/>
          <w:noProof/>
          <w:lang w:val="en-GB"/>
        </w:rPr>
        <w:t xml:space="preserve"> 34 (1): 255–95. https://doi.org/10.1146/annurev.genet.34.1.255.</w:t>
      </w:r>
    </w:p>
    <w:p w14:paraId="6ADFDAB2"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Farsad, K, N Ringstad, K Takei, S R Floyd, K Rose, and P De Camilli. 2001. ‘Generation of High Curvature Membranes Mediated by Direct Endophilin Bilayer Interactions.’ </w:t>
      </w:r>
      <w:r w:rsidRPr="005775EB">
        <w:rPr>
          <w:rFonts w:ascii="Calibri" w:hAnsi="Calibri" w:cs="Calibri"/>
          <w:i/>
          <w:iCs/>
          <w:noProof/>
          <w:lang w:val="en-GB"/>
        </w:rPr>
        <w:t>The Journal of Cell Biology</w:t>
      </w:r>
      <w:r w:rsidRPr="005775EB">
        <w:rPr>
          <w:rFonts w:ascii="Calibri" w:hAnsi="Calibri" w:cs="Calibri"/>
          <w:noProof/>
          <w:lang w:val="en-GB"/>
        </w:rPr>
        <w:t xml:space="preserve"> 155 (2): 193–200. https://doi.org/10.1083/jcb.200107075.</w:t>
      </w:r>
    </w:p>
    <w:p w14:paraId="28D5C35F"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Ferguson, Shawn M., Gabor Brasnjo, Mitsuko Hayashi, Markus Wölfel, Chiara Collesi, Silvia Giovedi, Andrea Raimondi, et al. 2007. ‘A Selective Activity-Dependent Requirement for Dynamin 1 in Synaptic Vesicle Endocytosis’. </w:t>
      </w:r>
      <w:r w:rsidRPr="005775EB">
        <w:rPr>
          <w:rFonts w:ascii="Calibri" w:hAnsi="Calibri" w:cs="Calibri"/>
          <w:i/>
          <w:iCs/>
          <w:noProof/>
          <w:lang w:val="en-GB"/>
        </w:rPr>
        <w:t>Science</w:t>
      </w:r>
      <w:r w:rsidRPr="005775EB">
        <w:rPr>
          <w:rFonts w:ascii="Calibri" w:hAnsi="Calibri" w:cs="Calibri"/>
          <w:noProof/>
          <w:lang w:val="en-GB"/>
        </w:rPr>
        <w:t xml:space="preserve"> 316 (5824): 570–74. https://doi.org/10.1126/science.1140621.</w:t>
      </w:r>
    </w:p>
    <w:p w14:paraId="2BB4CBC9"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Ferguson, Shawn M, Shawn Ferguson, Andrea Raimondi, Summer Paradise, Hongying Shen, Kumi Mesaki, Agnes Ferguson, et al. 2009. ‘Coordinated Actions of Actin and BAR </w:t>
      </w:r>
      <w:r w:rsidRPr="005775EB">
        <w:rPr>
          <w:rFonts w:ascii="Calibri" w:hAnsi="Calibri" w:cs="Calibri"/>
          <w:noProof/>
          <w:lang w:val="en-GB"/>
        </w:rPr>
        <w:lastRenderedPageBreak/>
        <w:t xml:space="preserve">Proteins Upstream of Dynamin at Endocytic Clathrin-Coated Pits’. </w:t>
      </w:r>
      <w:r w:rsidRPr="005775EB">
        <w:rPr>
          <w:rFonts w:ascii="Calibri" w:hAnsi="Calibri" w:cs="Calibri"/>
          <w:i/>
          <w:iCs/>
          <w:noProof/>
          <w:lang w:val="en-GB"/>
        </w:rPr>
        <w:t>Developmental Cell</w:t>
      </w:r>
      <w:r w:rsidRPr="005775EB">
        <w:rPr>
          <w:rFonts w:ascii="Calibri" w:hAnsi="Calibri" w:cs="Calibri"/>
          <w:noProof/>
          <w:lang w:val="en-GB"/>
        </w:rPr>
        <w:t xml:space="preserve"> 17 (6): 811–22. https://doi.org/10.1016/j.devcel.2009.11.005.</w:t>
      </w:r>
    </w:p>
    <w:p w14:paraId="51FAA14E"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Friesen, Helena, Christine Humphries, Yuen Ho, Oliver Schub, Karen Colwill, and Brenda Andrews. 2006. ‘Characterization of the Yeast Amphiphysins Rvs161p and Rvs167p Reveals Roles for the Rvs Heterodimer In Vivo’. </w:t>
      </w:r>
      <w:r w:rsidRPr="005775EB">
        <w:rPr>
          <w:rFonts w:ascii="Calibri" w:hAnsi="Calibri" w:cs="Calibri"/>
          <w:i/>
          <w:iCs/>
          <w:noProof/>
          <w:lang w:val="en-GB"/>
        </w:rPr>
        <w:t>Molecular Biology of the Cell</w:t>
      </w:r>
      <w:r w:rsidRPr="005775EB">
        <w:rPr>
          <w:rFonts w:ascii="Calibri" w:hAnsi="Calibri" w:cs="Calibri"/>
          <w:noProof/>
          <w:lang w:val="en-GB"/>
        </w:rPr>
        <w:t xml:space="preserve"> 17 (3): 1306–21. https://doi.org/10.1091/mbc.E05-06-0476.</w:t>
      </w:r>
    </w:p>
    <w:p w14:paraId="170B0B86"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Galli, Valentina, Rafael Sebastian, Sandrine Moutel, Jason Ecard, Franck Perez, and Aurélien Roux. 2017. ‘Uncoupling of Dynamin Polymerization and GTPase Activity Revealed by the Conformation-Specific Nanobody Dynab’. </w:t>
      </w:r>
      <w:r w:rsidRPr="005775EB">
        <w:rPr>
          <w:rFonts w:ascii="Calibri" w:hAnsi="Calibri" w:cs="Calibri"/>
          <w:i/>
          <w:iCs/>
          <w:noProof/>
          <w:lang w:val="en-GB"/>
        </w:rPr>
        <w:t>ELife</w:t>
      </w:r>
      <w:r w:rsidRPr="005775EB">
        <w:rPr>
          <w:rFonts w:ascii="Calibri" w:hAnsi="Calibri" w:cs="Calibri"/>
          <w:noProof/>
          <w:lang w:val="en-GB"/>
        </w:rPr>
        <w:t xml:space="preserve"> 6 (October): e25197. https://doi.org/10.7554/eLife.25197.</w:t>
      </w:r>
    </w:p>
    <w:p w14:paraId="1DC5D385"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Goud Gadila, Shiva Kumar, Michelle Williams, Uma Saimani, Mariel Delgado Cruz, Pelin Makaraci, Sara Woodman, John C.W. Short, Hyoeun McDermott, and Kyoungtae Kim. 2017. ‘Yeast Dynamin Vps1 Associates with Clathrin to Facilitate Vesicular Trafficking and Controls Golgi Homeostasis’. </w:t>
      </w:r>
      <w:r w:rsidRPr="005775EB">
        <w:rPr>
          <w:rFonts w:ascii="Calibri" w:hAnsi="Calibri" w:cs="Calibri"/>
          <w:i/>
          <w:iCs/>
          <w:noProof/>
          <w:lang w:val="en-GB"/>
        </w:rPr>
        <w:t>European Journal of Cell Biology</w:t>
      </w:r>
      <w:r w:rsidRPr="005775EB">
        <w:rPr>
          <w:rFonts w:ascii="Calibri" w:hAnsi="Calibri" w:cs="Calibri"/>
          <w:noProof/>
          <w:lang w:val="en-GB"/>
        </w:rPr>
        <w:t xml:space="preserve"> 96 (2): 182–97. https://doi.org/10.1016/J.EJCB.2017.02.004.</w:t>
      </w:r>
    </w:p>
    <w:p w14:paraId="495065DD"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Grabs, D, V I Slepnev, Z Songyang, C David, M Lynch, L C Cantley, and P De Camilli. 1997. ‘The SH3 Domain of Amphiphysin Binds the Proline-Rich Domain of Dynamin at a Single Site That Defines a New SH3 Binding Consensus Sequence.’ </w:t>
      </w:r>
      <w:r w:rsidRPr="005775EB">
        <w:rPr>
          <w:rFonts w:ascii="Calibri" w:hAnsi="Calibri" w:cs="Calibri"/>
          <w:i/>
          <w:iCs/>
          <w:noProof/>
          <w:lang w:val="en-GB"/>
        </w:rPr>
        <w:t>The Journal of Biological Chemistry</w:t>
      </w:r>
      <w:r w:rsidRPr="005775EB">
        <w:rPr>
          <w:rFonts w:ascii="Calibri" w:hAnsi="Calibri" w:cs="Calibri"/>
          <w:noProof/>
          <w:lang w:val="en-GB"/>
        </w:rPr>
        <w:t xml:space="preserve"> 272 (20): 13419–25. https://doi.org/10.1074/JBC.272.20.13419.</w:t>
      </w:r>
    </w:p>
    <w:p w14:paraId="2C60B33E"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Grigliatti, Thomas A, Linda Hall, Raja Rosenbluth, and David T Suzuki. 1973. ‘Temperature-Sensitive Mutations in Drosophila Melanogaster XIV. A Selection of Immobile Adults *’. </w:t>
      </w:r>
      <w:r w:rsidRPr="005775EB">
        <w:rPr>
          <w:rFonts w:ascii="Calibri" w:hAnsi="Calibri" w:cs="Calibri"/>
          <w:i/>
          <w:iCs/>
          <w:noProof/>
          <w:lang w:val="en-GB"/>
        </w:rPr>
        <w:t>Molec. Gen. Genet</w:t>
      </w:r>
      <w:r w:rsidRPr="005775EB">
        <w:rPr>
          <w:rFonts w:ascii="Calibri" w:hAnsi="Calibri" w:cs="Calibri"/>
          <w:noProof/>
          <w:lang w:val="en-GB"/>
        </w:rPr>
        <w:t xml:space="preserve"> 120: 107–14. https://link.springer.com/content/pdf/10.1007%2FBF00267238.pdf.</w:t>
      </w:r>
    </w:p>
    <w:p w14:paraId="14C910D7"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Hoepfner, Dominic, Marlene van den Berg, Peter Philippsen, Henk F. Tabak, and Ewald H. Hettema. 2001. ‘A Role for Vps1p, Actin, and the Myo2p Motor in Peroxisome Abundance and Inheritance in </w:t>
      </w:r>
      <w:r w:rsidRPr="005775EB">
        <w:rPr>
          <w:rFonts w:ascii="Calibri" w:hAnsi="Calibri" w:cs="Calibri"/>
          <w:i/>
          <w:iCs/>
          <w:noProof/>
          <w:lang w:val="en-GB"/>
        </w:rPr>
        <w:t>Saccharomyces Cerevisiae</w:t>
      </w:r>
      <w:r w:rsidRPr="005775EB">
        <w:rPr>
          <w:rFonts w:ascii="Calibri" w:hAnsi="Calibri" w:cs="Calibri"/>
          <w:noProof/>
          <w:lang w:val="en-GB"/>
        </w:rPr>
        <w:t xml:space="preserve">’. </w:t>
      </w:r>
      <w:r w:rsidRPr="005775EB">
        <w:rPr>
          <w:rFonts w:ascii="Calibri" w:hAnsi="Calibri" w:cs="Calibri"/>
          <w:i/>
          <w:iCs/>
          <w:noProof/>
          <w:lang w:val="en-GB"/>
        </w:rPr>
        <w:t>The Journal of Cell Biology</w:t>
      </w:r>
      <w:r w:rsidRPr="005775EB">
        <w:rPr>
          <w:rFonts w:ascii="Calibri" w:hAnsi="Calibri" w:cs="Calibri"/>
          <w:noProof/>
          <w:lang w:val="en-GB"/>
        </w:rPr>
        <w:t xml:space="preserve"> 155 (6): 979–90. https://doi.org/10.1083/jcb.200107028.</w:t>
      </w:r>
    </w:p>
    <w:p w14:paraId="0097CE3E"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Kaksonen, Marko, and Aurélien Roux. 2018. ‘Mechanisms of Clathrin-Mediated Endocytosis’. </w:t>
      </w:r>
      <w:r w:rsidRPr="005775EB">
        <w:rPr>
          <w:rFonts w:ascii="Calibri" w:hAnsi="Calibri" w:cs="Calibri"/>
          <w:i/>
          <w:iCs/>
          <w:noProof/>
          <w:lang w:val="en-GB"/>
        </w:rPr>
        <w:t>Nature Reviews Molecular Cell Biology</w:t>
      </w:r>
      <w:r w:rsidRPr="005775EB">
        <w:rPr>
          <w:rFonts w:ascii="Calibri" w:hAnsi="Calibri" w:cs="Calibri"/>
          <w:noProof/>
          <w:lang w:val="en-GB"/>
        </w:rPr>
        <w:t xml:space="preserve"> 19 (5): 313–26. https://doi.org/10.1038/nrm.2017.132.</w:t>
      </w:r>
    </w:p>
    <w:p w14:paraId="5ACFD499"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Kaksonen, Marko, Yidi Sun, and David G. Drubin. 2003. ‘A Pathway for Association of Receptors, Adaptors, and Actin during Endocytic Internalization’. </w:t>
      </w:r>
      <w:r w:rsidRPr="005775EB">
        <w:rPr>
          <w:rFonts w:ascii="Calibri" w:hAnsi="Calibri" w:cs="Calibri"/>
          <w:i/>
          <w:iCs/>
          <w:noProof/>
          <w:lang w:val="en-GB"/>
        </w:rPr>
        <w:t>Cell</w:t>
      </w:r>
      <w:r w:rsidRPr="005775EB">
        <w:rPr>
          <w:rFonts w:ascii="Calibri" w:hAnsi="Calibri" w:cs="Calibri"/>
          <w:noProof/>
          <w:lang w:val="en-GB"/>
        </w:rPr>
        <w:t xml:space="preserve"> 115 (4): 475–87. https://doi.org/10.1016/S0092-8674(03)00883-3.</w:t>
      </w:r>
    </w:p>
    <w:p w14:paraId="721BD4A3"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Kaksonen, Marko, Christopher P. Toret, and David G. Drubin. 2005. ‘A Modular Design for the Clathrin- and Actin-Mediated Endocytosis Machinery’. </w:t>
      </w:r>
      <w:r w:rsidRPr="005775EB">
        <w:rPr>
          <w:rFonts w:ascii="Calibri" w:hAnsi="Calibri" w:cs="Calibri"/>
          <w:i/>
          <w:iCs/>
          <w:noProof/>
          <w:lang w:val="en-GB"/>
        </w:rPr>
        <w:t>Cell</w:t>
      </w:r>
      <w:r w:rsidRPr="005775EB">
        <w:rPr>
          <w:rFonts w:ascii="Calibri" w:hAnsi="Calibri" w:cs="Calibri"/>
          <w:noProof/>
          <w:lang w:val="en-GB"/>
        </w:rPr>
        <w:t xml:space="preserve"> 123 (2): 305–20. https://doi.org/10.1016/j.cell.2005.09.024.</w:t>
      </w:r>
    </w:p>
    <w:p w14:paraId="30B95B77"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Kishimoto, T., Y. Sun, C. Buser, J. Liu, A. Michelot, and D. G. Drubin. 2011. ‘Determinants of Endocytic Membrane Geometry, Stability, and Scission’. </w:t>
      </w:r>
      <w:r w:rsidRPr="005775EB">
        <w:rPr>
          <w:rFonts w:ascii="Calibri" w:hAnsi="Calibri" w:cs="Calibri"/>
          <w:i/>
          <w:iCs/>
          <w:noProof/>
          <w:lang w:val="en-GB"/>
        </w:rPr>
        <w:t>Proceedings of the National Academy of Sciences</w:t>
      </w:r>
      <w:r w:rsidRPr="005775EB">
        <w:rPr>
          <w:rFonts w:ascii="Calibri" w:hAnsi="Calibri" w:cs="Calibri"/>
          <w:noProof/>
          <w:lang w:val="en-GB"/>
        </w:rPr>
        <w:t xml:space="preserve"> 108 (44): E979–88. https://doi.org/10.1073/pnas.1113413108.</w:t>
      </w:r>
    </w:p>
    <w:p w14:paraId="51F6AD96"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Kishimoto, Takuma, Yidi Sun, Christopher Buser, Jian Liu, Alphee Michelot, and David G. Drubin. 2011. ‘Determinants of Endocytic Membrane Geometry, Stability, and Scission’. </w:t>
      </w:r>
      <w:r w:rsidRPr="005775EB">
        <w:rPr>
          <w:rFonts w:ascii="Calibri" w:hAnsi="Calibri" w:cs="Calibri"/>
          <w:i/>
          <w:iCs/>
          <w:noProof/>
          <w:lang w:val="en-GB"/>
        </w:rPr>
        <w:t>Proceedings of the National Academy of Sciences of the United States of America</w:t>
      </w:r>
      <w:r w:rsidRPr="005775EB">
        <w:rPr>
          <w:rFonts w:ascii="Calibri" w:hAnsi="Calibri" w:cs="Calibri"/>
          <w:noProof/>
          <w:lang w:val="en-GB"/>
        </w:rPr>
        <w:t xml:space="preserve"> 108 (44): E979–88. https://doi.org/10.1073/pnas.1113413108.</w:t>
      </w:r>
    </w:p>
    <w:p w14:paraId="7F6E26A9"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0D2BEC">
        <w:rPr>
          <w:rFonts w:ascii="Calibri" w:hAnsi="Calibri" w:cs="Calibri"/>
          <w:noProof/>
          <w:rPrChange w:id="283" w:author="Marko Kaksonen" w:date="2020-10-09T15:47:00Z">
            <w:rPr>
              <w:rFonts w:ascii="Calibri" w:hAnsi="Calibri" w:cs="Calibri"/>
              <w:noProof/>
              <w:lang w:val="en-GB"/>
            </w:rPr>
          </w:rPrChange>
        </w:rPr>
        <w:t xml:space="preserve">Kübler, E, and H Riezman. </w:t>
      </w:r>
      <w:r w:rsidRPr="005775EB">
        <w:rPr>
          <w:rFonts w:ascii="Calibri" w:hAnsi="Calibri" w:cs="Calibri"/>
          <w:noProof/>
          <w:lang w:val="en-GB"/>
        </w:rPr>
        <w:t xml:space="preserve">1993. ‘Actin and Fimbrin Are Required for the Internalization Step of Endocytosis in Yeast.’ </w:t>
      </w:r>
      <w:r w:rsidRPr="005775EB">
        <w:rPr>
          <w:rFonts w:ascii="Calibri" w:hAnsi="Calibri" w:cs="Calibri"/>
          <w:i/>
          <w:iCs/>
          <w:noProof/>
          <w:lang w:val="en-GB"/>
        </w:rPr>
        <w:t>The EMBO Journal</w:t>
      </w:r>
      <w:r w:rsidRPr="005775EB">
        <w:rPr>
          <w:rFonts w:ascii="Calibri" w:hAnsi="Calibri" w:cs="Calibri"/>
          <w:noProof/>
          <w:lang w:val="en-GB"/>
        </w:rPr>
        <w:t xml:space="preserve"> 12 (7): 2855–62. http://www.ncbi.nlm.nih.gov/pmc/articles/PMC413538/.</w:t>
      </w:r>
    </w:p>
    <w:p w14:paraId="3FCE1310" w14:textId="77777777" w:rsidR="005775EB" w:rsidRPr="000D2BEC" w:rsidRDefault="005775EB" w:rsidP="005775EB">
      <w:pPr>
        <w:widowControl w:val="0"/>
        <w:autoSpaceDE w:val="0"/>
        <w:autoSpaceDN w:val="0"/>
        <w:adjustRightInd w:val="0"/>
        <w:ind w:left="480" w:hanging="480"/>
        <w:rPr>
          <w:rFonts w:ascii="Calibri" w:hAnsi="Calibri" w:cs="Calibri"/>
          <w:noProof/>
          <w:rPrChange w:id="284" w:author="Marko Kaksonen" w:date="2020-10-09T15:47:00Z">
            <w:rPr>
              <w:rFonts w:ascii="Calibri" w:hAnsi="Calibri" w:cs="Calibri"/>
              <w:noProof/>
              <w:lang w:val="en-GB"/>
            </w:rPr>
          </w:rPrChange>
        </w:rPr>
      </w:pPr>
      <w:r w:rsidRPr="005775EB">
        <w:rPr>
          <w:rFonts w:ascii="Calibri" w:hAnsi="Calibri" w:cs="Calibri"/>
          <w:noProof/>
          <w:lang w:val="en-GB"/>
        </w:rPr>
        <w:t xml:space="preserve">Kukulski, Wanda, Martin Schorb, Marko Kaksonen, and John A. G. Briggs. 2012. ‘Plasma Membrane Reshaping during Endocytosis Is Revealed by Time-Resolved Electron </w:t>
      </w:r>
      <w:r w:rsidRPr="005775EB">
        <w:rPr>
          <w:rFonts w:ascii="Calibri" w:hAnsi="Calibri" w:cs="Calibri"/>
          <w:noProof/>
          <w:lang w:val="en-GB"/>
        </w:rPr>
        <w:lastRenderedPageBreak/>
        <w:t xml:space="preserve">Tomography’. </w:t>
      </w:r>
      <w:r w:rsidRPr="000D2BEC">
        <w:rPr>
          <w:rFonts w:ascii="Calibri" w:hAnsi="Calibri" w:cs="Calibri"/>
          <w:i/>
          <w:iCs/>
          <w:noProof/>
          <w:rPrChange w:id="285" w:author="Marko Kaksonen" w:date="2020-10-09T15:47:00Z">
            <w:rPr>
              <w:rFonts w:ascii="Calibri" w:hAnsi="Calibri" w:cs="Calibri"/>
              <w:i/>
              <w:iCs/>
              <w:noProof/>
              <w:lang w:val="en-GB"/>
            </w:rPr>
          </w:rPrChange>
        </w:rPr>
        <w:t>Cell</w:t>
      </w:r>
      <w:r w:rsidRPr="000D2BEC">
        <w:rPr>
          <w:rFonts w:ascii="Calibri" w:hAnsi="Calibri" w:cs="Calibri"/>
          <w:noProof/>
          <w:rPrChange w:id="286" w:author="Marko Kaksonen" w:date="2020-10-09T15:47:00Z">
            <w:rPr>
              <w:rFonts w:ascii="Calibri" w:hAnsi="Calibri" w:cs="Calibri"/>
              <w:noProof/>
              <w:lang w:val="en-GB"/>
            </w:rPr>
          </w:rPrChange>
        </w:rPr>
        <w:t xml:space="preserve"> 150 (3): 508–20. https://doi.org/10.1016/j.cell.2012.05.046.</w:t>
      </w:r>
    </w:p>
    <w:p w14:paraId="5FBE156B"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0D2BEC">
        <w:rPr>
          <w:rFonts w:ascii="Calibri" w:hAnsi="Calibri" w:cs="Calibri"/>
          <w:noProof/>
          <w:rPrChange w:id="287" w:author="Marko Kaksonen" w:date="2020-10-09T15:47:00Z">
            <w:rPr>
              <w:rFonts w:ascii="Calibri" w:hAnsi="Calibri" w:cs="Calibri"/>
              <w:noProof/>
              <w:lang w:val="en-GB"/>
            </w:rPr>
          </w:rPrChange>
        </w:rPr>
        <w:t xml:space="preserve">Lila, T, and D G Drubin. </w:t>
      </w:r>
      <w:r w:rsidRPr="005775EB">
        <w:rPr>
          <w:rFonts w:ascii="Calibri" w:hAnsi="Calibri" w:cs="Calibri"/>
          <w:noProof/>
          <w:lang w:val="en-GB"/>
        </w:rPr>
        <w:t xml:space="preserve">1997. ‘Evidence for Physical and Functional Interactions among Two Saccharomyces Cerevisiae SH3 Domain Proteins, an Adenylyl Cyclase-Associated Protein and the Actin Cytoskeleton.’ </w:t>
      </w:r>
      <w:r w:rsidRPr="005775EB">
        <w:rPr>
          <w:rFonts w:ascii="Calibri" w:hAnsi="Calibri" w:cs="Calibri"/>
          <w:i/>
          <w:iCs/>
          <w:noProof/>
          <w:lang w:val="en-GB"/>
        </w:rPr>
        <w:t>Molecular Biology of the Cell</w:t>
      </w:r>
      <w:r w:rsidRPr="005775EB">
        <w:rPr>
          <w:rFonts w:ascii="Calibri" w:hAnsi="Calibri" w:cs="Calibri"/>
          <w:noProof/>
          <w:lang w:val="en-GB"/>
        </w:rPr>
        <w:t xml:space="preserve"> 8 (2): 367–85. http://www.ncbi.nlm.nih.gov/pubmed/9190214.</w:t>
      </w:r>
    </w:p>
    <w:p w14:paraId="1A488416"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Liu, Jian, Yidi Sun, David G. Drubin, and George F. Oster. 2009. ‘The Mechanochemistry of Endocytosis’. </w:t>
      </w:r>
      <w:r w:rsidRPr="005775EB">
        <w:rPr>
          <w:rFonts w:ascii="Calibri" w:hAnsi="Calibri" w:cs="Calibri"/>
          <w:i/>
          <w:iCs/>
          <w:noProof/>
          <w:lang w:val="en-GB"/>
        </w:rPr>
        <w:t>PLOS Biol</w:t>
      </w:r>
      <w:r w:rsidRPr="005775EB">
        <w:rPr>
          <w:rFonts w:ascii="Calibri" w:hAnsi="Calibri" w:cs="Calibri"/>
          <w:noProof/>
          <w:lang w:val="en-GB"/>
        </w:rPr>
        <w:t xml:space="preserve"> 7 (9): e1000204. https://doi.org/10.1371/journal.pbio.1000204.</w:t>
      </w:r>
    </w:p>
    <w:p w14:paraId="6B000E24"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Madania, Ammar, Pascal Dumoulin, Sandrine Grava, Hiroko Kitamoto, Claudia Schärer-Brodbeck, Alexandre Soulard, Violaine Moreau, and Barbara Winsor. 1999. ‘The </w:t>
      </w:r>
      <w:r w:rsidRPr="005775EB">
        <w:rPr>
          <w:rFonts w:ascii="Calibri" w:hAnsi="Calibri" w:cs="Calibri"/>
          <w:i/>
          <w:iCs/>
          <w:noProof/>
          <w:lang w:val="en-GB"/>
        </w:rPr>
        <w:t>Saccharomyces Cerevisiae</w:t>
      </w:r>
      <w:r w:rsidRPr="005775EB">
        <w:rPr>
          <w:rFonts w:ascii="Calibri" w:hAnsi="Calibri" w:cs="Calibri"/>
          <w:noProof/>
          <w:lang w:val="en-GB"/>
        </w:rPr>
        <w:t xml:space="preserve"> Homologue of Human Wiskott–Aldrich Syndrome Protein Las17p Interacts with the Arp2/3 Complex’. Edited by David Drubin. </w:t>
      </w:r>
      <w:r w:rsidRPr="005775EB">
        <w:rPr>
          <w:rFonts w:ascii="Calibri" w:hAnsi="Calibri" w:cs="Calibri"/>
          <w:i/>
          <w:iCs/>
          <w:noProof/>
          <w:lang w:val="en-GB"/>
        </w:rPr>
        <w:t>Molecular Biology of the Cell</w:t>
      </w:r>
      <w:r w:rsidRPr="005775EB">
        <w:rPr>
          <w:rFonts w:ascii="Calibri" w:hAnsi="Calibri" w:cs="Calibri"/>
          <w:noProof/>
          <w:lang w:val="en-GB"/>
        </w:rPr>
        <w:t xml:space="preserve"> 10 (10): 3521–38. https://doi.org/10.1091/mbc.10.10.3521.</w:t>
      </w:r>
    </w:p>
    <w:p w14:paraId="7C2B6639"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Meinecke, Michael, Emmanuel Boucrot, Gamze Camdere, Wai-Ching Hon, Rohit Mittal, and Harvey T McMahon. 2013. ‘Cooperative Recruitment of Dynamin and BIN/Amphiphysin/Rvs (BAR) Domain-Containing Proteins Leads to GTP-Dependent Membrane Scission.’ </w:t>
      </w:r>
      <w:r w:rsidRPr="005775EB">
        <w:rPr>
          <w:rFonts w:ascii="Calibri" w:hAnsi="Calibri" w:cs="Calibri"/>
          <w:i/>
          <w:iCs/>
          <w:noProof/>
          <w:lang w:val="en-GB"/>
        </w:rPr>
        <w:t>The Journal of Biological Chemistry</w:t>
      </w:r>
      <w:r w:rsidRPr="005775EB">
        <w:rPr>
          <w:rFonts w:ascii="Calibri" w:hAnsi="Calibri" w:cs="Calibri"/>
          <w:noProof/>
          <w:lang w:val="en-GB"/>
        </w:rPr>
        <w:t xml:space="preserve"> 288 (9): 6651–61. https://doi.org/10.1074/jbc.M112.444869.</w:t>
      </w:r>
    </w:p>
    <w:p w14:paraId="27FD8F52"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Moustaq, Laila, Iwona I Smaczynska-de Rooij, Sarah E Palmer, Christopher J Marklew, and Kathryn R Ayscough. 2016. ‘Insights into Dynamin-Associated Disorders through Analysis of Equivalent Mutations in the Yeast Dynamin Vps1.’ </w:t>
      </w:r>
      <w:r w:rsidRPr="005775EB">
        <w:rPr>
          <w:rFonts w:ascii="Calibri" w:hAnsi="Calibri" w:cs="Calibri"/>
          <w:i/>
          <w:iCs/>
          <w:noProof/>
          <w:lang w:val="en-GB"/>
        </w:rPr>
        <w:t>Microbial Cell (Graz, Austria)</w:t>
      </w:r>
      <w:r w:rsidRPr="005775EB">
        <w:rPr>
          <w:rFonts w:ascii="Calibri" w:hAnsi="Calibri" w:cs="Calibri"/>
          <w:noProof/>
          <w:lang w:val="en-GB"/>
        </w:rPr>
        <w:t xml:space="preserve"> 3 (4): 147–58. https://doi.org/10.15698/mic2016.04.490.</w:t>
      </w:r>
    </w:p>
    <w:p w14:paraId="457004F2"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Munn, A L, B J Stevenson, M I Geli, and H Riezman. 1995. ‘End5, End6, and End7: Mutations That Cause Actin Delocalization and Block the Internalization Step of Endocytosis in Saccharomyces Cerevisiae.’ </w:t>
      </w:r>
      <w:r w:rsidRPr="005775EB">
        <w:rPr>
          <w:rFonts w:ascii="Calibri" w:hAnsi="Calibri" w:cs="Calibri"/>
          <w:i/>
          <w:iCs/>
          <w:noProof/>
          <w:lang w:val="en-GB"/>
        </w:rPr>
        <w:t>Molecular Biology of the Cell</w:t>
      </w:r>
      <w:r w:rsidRPr="005775EB">
        <w:rPr>
          <w:rFonts w:ascii="Calibri" w:hAnsi="Calibri" w:cs="Calibri"/>
          <w:noProof/>
          <w:lang w:val="en-GB"/>
        </w:rPr>
        <w:t xml:space="preserve"> 6 (12): 1721–42. https://doi.org/10.1091/MBC.6.12.1721.</w:t>
      </w:r>
    </w:p>
    <w:p w14:paraId="757A8EAE"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Nannapaneni, Srikant, Daobing Wang, Sandhya Jain, Blake Schroeder, Chad Highfill, Lindsay Reustle, Delilah Pittsley, et al. 2010. ‘The Yeast Dynamin-like Protein Vps1:Vps1 Mutations Perturb the Internalization and the Motility of Endocytic Vesicles and Endosomes via Disorganization of the Actin Cytoskeleton’. </w:t>
      </w:r>
      <w:r w:rsidRPr="005775EB">
        <w:rPr>
          <w:rFonts w:ascii="Calibri" w:hAnsi="Calibri" w:cs="Calibri"/>
          <w:i/>
          <w:iCs/>
          <w:noProof/>
          <w:lang w:val="en-GB"/>
        </w:rPr>
        <w:t>European Journal of Cell Biology</w:t>
      </w:r>
      <w:r w:rsidRPr="005775EB">
        <w:rPr>
          <w:rFonts w:ascii="Calibri" w:hAnsi="Calibri" w:cs="Calibri"/>
          <w:noProof/>
          <w:lang w:val="en-GB"/>
        </w:rPr>
        <w:t xml:space="preserve"> 89 (7): 499–508. https://doi.org/10.1016/j.ejcb.2010.02.002.</w:t>
      </w:r>
    </w:p>
    <w:p w14:paraId="79C09016"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Pearse, B M. 1976. ‘Clathrin: A Unique Protein Associated with Intracellular Transfer of Membrane by Coated Vesicles.’ </w:t>
      </w:r>
      <w:r w:rsidRPr="005775EB">
        <w:rPr>
          <w:rFonts w:ascii="Calibri" w:hAnsi="Calibri" w:cs="Calibri"/>
          <w:i/>
          <w:iCs/>
          <w:noProof/>
          <w:lang w:val="en-GB"/>
        </w:rPr>
        <w:t>Proceedings of the National Academy of Sciences of the United States of America</w:t>
      </w:r>
      <w:r w:rsidRPr="005775EB">
        <w:rPr>
          <w:rFonts w:ascii="Calibri" w:hAnsi="Calibri" w:cs="Calibri"/>
          <w:noProof/>
          <w:lang w:val="en-GB"/>
        </w:rPr>
        <w:t xml:space="preserve"> 73 (4): 1255–59. http://www.ncbi.nlm.nih.gov/pubmed/1063406.</w:t>
      </w:r>
    </w:p>
    <w:p w14:paraId="6B6484F7"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Peters, Christopher, Tonie L Baars, Susanne Bühler, and Andreas Mayer. 2004. ‘Mutual Control of Membrane Fission and Fusion Proteins.’ </w:t>
      </w:r>
      <w:r w:rsidRPr="005775EB">
        <w:rPr>
          <w:rFonts w:ascii="Calibri" w:hAnsi="Calibri" w:cs="Calibri"/>
          <w:i/>
          <w:iCs/>
          <w:noProof/>
          <w:lang w:val="en-GB"/>
        </w:rPr>
        <w:t>Cell</w:t>
      </w:r>
      <w:r w:rsidRPr="005775EB">
        <w:rPr>
          <w:rFonts w:ascii="Calibri" w:hAnsi="Calibri" w:cs="Calibri"/>
          <w:noProof/>
          <w:lang w:val="en-GB"/>
        </w:rPr>
        <w:t xml:space="preserve"> 119 (5): 667–78. https://doi.org/10.1016/j.cell.2004.11.023.</w:t>
      </w:r>
    </w:p>
    <w:p w14:paraId="0A4DE401"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Picco, Andrea, Markus Mund, Jonas Ries, François Nédélec, and Marko Kaksonen. 2015. ‘Visualizing the Functional Architecture of the Endocytic Machinery’. </w:t>
      </w:r>
      <w:r w:rsidRPr="005775EB">
        <w:rPr>
          <w:rFonts w:ascii="Calibri" w:hAnsi="Calibri" w:cs="Calibri"/>
          <w:i/>
          <w:iCs/>
          <w:noProof/>
          <w:lang w:val="en-GB"/>
        </w:rPr>
        <w:t>ELife</w:t>
      </w:r>
      <w:r w:rsidRPr="005775EB">
        <w:rPr>
          <w:rFonts w:ascii="Calibri" w:hAnsi="Calibri" w:cs="Calibri"/>
          <w:noProof/>
          <w:lang w:val="en-GB"/>
        </w:rPr>
        <w:t>, February, e04535. https://doi.org/10.7554/eLife.04535.</w:t>
      </w:r>
    </w:p>
    <w:p w14:paraId="6930BFF8"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ROTH, T F, and K R PORTER. 1964. ‘YOLK PROTEIN UPTAKE IN THE OOCYTE OF THE MOSQUITO AEDES AEGYPTI. L.’ </w:t>
      </w:r>
      <w:r w:rsidRPr="005775EB">
        <w:rPr>
          <w:rFonts w:ascii="Calibri" w:hAnsi="Calibri" w:cs="Calibri"/>
          <w:i/>
          <w:iCs/>
          <w:noProof/>
          <w:lang w:val="en-GB"/>
        </w:rPr>
        <w:t>The Journal of Cell Biology</w:t>
      </w:r>
      <w:r w:rsidRPr="005775EB">
        <w:rPr>
          <w:rFonts w:ascii="Calibri" w:hAnsi="Calibri" w:cs="Calibri"/>
          <w:noProof/>
          <w:lang w:val="en-GB"/>
        </w:rPr>
        <w:t xml:space="preserve"> 20 (February): 313–32. http://www.ncbi.nlm.nih.gov/pubmed/14126875.</w:t>
      </w:r>
    </w:p>
    <w:p w14:paraId="0E41837C"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Rothman, Joel H., Christopher K. Raymond, Teresa Gilbert, Patrick J. O’Hara, and Tom H. Stevens. 1990. ‘A Putative GTP Binding Protein Homologous to Interferon-Inducible Mx Proteins Performs an Essential Function in Yeast Protein Sorting’. </w:t>
      </w:r>
      <w:r w:rsidRPr="005775EB">
        <w:rPr>
          <w:rFonts w:ascii="Calibri" w:hAnsi="Calibri" w:cs="Calibri"/>
          <w:i/>
          <w:iCs/>
          <w:noProof/>
          <w:lang w:val="en-GB"/>
        </w:rPr>
        <w:t>Cell</w:t>
      </w:r>
      <w:r w:rsidRPr="005775EB">
        <w:rPr>
          <w:rFonts w:ascii="Calibri" w:hAnsi="Calibri" w:cs="Calibri"/>
          <w:noProof/>
          <w:lang w:val="en-GB"/>
        </w:rPr>
        <w:t xml:space="preserve"> 61 (6): 1063–74. https://doi.org/10.1016/0092-8674(90)90070-U.</w:t>
      </w:r>
    </w:p>
    <w:p w14:paraId="025DDF3A"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Shupliakov, O, P Löw, D Grabs, H Gad, H Chen, C David, K Takei, P De Camilli, and L Brodin. </w:t>
      </w:r>
      <w:r w:rsidRPr="005775EB">
        <w:rPr>
          <w:rFonts w:ascii="Calibri" w:hAnsi="Calibri" w:cs="Calibri"/>
          <w:noProof/>
          <w:lang w:val="en-GB"/>
        </w:rPr>
        <w:lastRenderedPageBreak/>
        <w:t xml:space="preserve">1997. ‘Synaptic Vesicle Endocytosis Impaired by Disruption of Dynamin-SH3 Domain Interactions.’ </w:t>
      </w:r>
      <w:r w:rsidRPr="005775EB">
        <w:rPr>
          <w:rFonts w:ascii="Calibri" w:hAnsi="Calibri" w:cs="Calibri"/>
          <w:i/>
          <w:iCs/>
          <w:noProof/>
          <w:lang w:val="en-GB"/>
        </w:rPr>
        <w:t>Science (New York, N.Y.)</w:t>
      </w:r>
      <w:r w:rsidRPr="005775EB">
        <w:rPr>
          <w:rFonts w:ascii="Calibri" w:hAnsi="Calibri" w:cs="Calibri"/>
          <w:noProof/>
          <w:lang w:val="en-GB"/>
        </w:rPr>
        <w:t xml:space="preserve"> 276 (5310): 259–63. http://www.ncbi.nlm.nih.gov/pubmed/9092476.</w:t>
      </w:r>
    </w:p>
    <w:p w14:paraId="664969DE"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Simunovic, Mijo, Jean Baptiste Manneville, Henri François Renard, Emma Evergren, Krishnan Raghunathan, Dhiraj Bhatia, Anne K. Kenworthy, et al. 2017. ‘Friction Mediates Scission of Tubular Membranes Scaffolded by BAR Proteins’. </w:t>
      </w:r>
      <w:r w:rsidRPr="005775EB">
        <w:rPr>
          <w:rFonts w:ascii="Calibri" w:hAnsi="Calibri" w:cs="Calibri"/>
          <w:i/>
          <w:iCs/>
          <w:noProof/>
          <w:lang w:val="en-GB"/>
        </w:rPr>
        <w:t>Cell</w:t>
      </w:r>
      <w:r w:rsidRPr="005775EB">
        <w:rPr>
          <w:rFonts w:ascii="Calibri" w:hAnsi="Calibri" w:cs="Calibri"/>
          <w:noProof/>
          <w:lang w:val="en-GB"/>
        </w:rPr>
        <w:t xml:space="preserve"> 170 (1): 172-184.e11. https://doi.org/10.1016/j.cell.2017.05.047.</w:t>
      </w:r>
    </w:p>
    <w:p w14:paraId="296F5387"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Sivadon, P, M Crouzet, and M Aigle. 1997. ‘Functional Assessment of the Yeast Rvs161 and Rvs167 Protein Domains.’ </w:t>
      </w:r>
      <w:r w:rsidRPr="005775EB">
        <w:rPr>
          <w:rFonts w:ascii="Calibri" w:hAnsi="Calibri" w:cs="Calibri"/>
          <w:i/>
          <w:iCs/>
          <w:noProof/>
          <w:lang w:val="en-GB"/>
        </w:rPr>
        <w:t>FEBS Letters</w:t>
      </w:r>
      <w:r w:rsidRPr="005775EB">
        <w:rPr>
          <w:rFonts w:ascii="Calibri" w:hAnsi="Calibri" w:cs="Calibri"/>
          <w:noProof/>
          <w:lang w:val="en-GB"/>
        </w:rPr>
        <w:t xml:space="preserve"> 417 (1): 21–27. https://doi.org/10.1016/s0014-5793(97)01248-9.</w:t>
      </w:r>
    </w:p>
    <w:p w14:paraId="2EE41F69"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Smaczynska-de Rooij, Iwona I., Ellen G. Allwood, Ritu Mishra, Wesley I. Booth, Soheil Aghamohammadzadeh, Martin W. Goldberg, and Kathryn R. Ayscough. 2012. ‘Yeast Dynamin Vps1 and Amphiphysin Rvs167 Function Together During Endocytosis’. </w:t>
      </w:r>
      <w:r w:rsidRPr="005775EB">
        <w:rPr>
          <w:rFonts w:ascii="Calibri" w:hAnsi="Calibri" w:cs="Calibri"/>
          <w:i/>
          <w:iCs/>
          <w:noProof/>
          <w:lang w:val="en-GB"/>
        </w:rPr>
        <w:t>Traffic</w:t>
      </w:r>
      <w:r w:rsidRPr="005775EB">
        <w:rPr>
          <w:rFonts w:ascii="Calibri" w:hAnsi="Calibri" w:cs="Calibri"/>
          <w:noProof/>
          <w:lang w:val="en-GB"/>
        </w:rPr>
        <w:t xml:space="preserve"> 13 (2): 317–328. https://doi.org/10.1111/j.1600-0854.2011.01311.x.</w:t>
      </w:r>
    </w:p>
    <w:p w14:paraId="0095CFEC"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Sweitzer, Sharon M, and Jenny E Hinshaw. 1998. ‘Dynamin Undergoes a GTP-Dependent Conformational Change Causing Vesiculation’. </w:t>
      </w:r>
      <w:r w:rsidRPr="005775EB">
        <w:rPr>
          <w:rFonts w:ascii="Calibri" w:hAnsi="Calibri" w:cs="Calibri"/>
          <w:i/>
          <w:iCs/>
          <w:noProof/>
          <w:lang w:val="en-GB"/>
        </w:rPr>
        <w:t>Cell</w:t>
      </w:r>
      <w:r w:rsidRPr="005775EB">
        <w:rPr>
          <w:rFonts w:ascii="Calibri" w:hAnsi="Calibri" w:cs="Calibri"/>
          <w:noProof/>
          <w:lang w:val="en-GB"/>
        </w:rPr>
        <w:t xml:space="preserve"> 93 (6): 1021–29. https://doi.org/10.1016/S0092-8674(00)81207-6.</w:t>
      </w:r>
    </w:p>
    <w:p w14:paraId="0E563CDF"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Takei, Kohji, Peter S. McPherson, Sandra L. Schmid, and Pietro De Camilli. 1995. ‘Tubular Membrane Invaginations Coated by Dynamin Rings Are Induced by GTP-ΓS in Nerve Terminals’. </w:t>
      </w:r>
      <w:r w:rsidRPr="005775EB">
        <w:rPr>
          <w:rFonts w:ascii="Calibri" w:hAnsi="Calibri" w:cs="Calibri"/>
          <w:i/>
          <w:iCs/>
          <w:noProof/>
          <w:lang w:val="en-GB"/>
        </w:rPr>
        <w:t>Nature</w:t>
      </w:r>
      <w:r w:rsidRPr="005775EB">
        <w:rPr>
          <w:rFonts w:ascii="Calibri" w:hAnsi="Calibri" w:cs="Calibri"/>
          <w:noProof/>
          <w:lang w:val="en-GB"/>
        </w:rPr>
        <w:t xml:space="preserve"> 374 (6518): 186–90. https://doi.org/10.1038/374186a0.</w:t>
      </w:r>
    </w:p>
    <w:p w14:paraId="1D69E9F7"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Youn, Ji-Young, Helena Friesen, Takuma Kishimoto, William M. Henne, Christoph F. Kurat, Wei Ye, Derek F. Ceccarelli, et al. 2010. ‘Dissecting BAR Domain Function in the Yeast Amphiphysins Rvs161 and Rvs167 during Endocytosis’. </w:t>
      </w:r>
      <w:r w:rsidRPr="005775EB">
        <w:rPr>
          <w:rFonts w:ascii="Calibri" w:hAnsi="Calibri" w:cs="Calibri"/>
          <w:i/>
          <w:iCs/>
          <w:noProof/>
          <w:lang w:val="en-GB"/>
        </w:rPr>
        <w:t>Molecular Biology of the Cell</w:t>
      </w:r>
      <w:r w:rsidRPr="005775EB">
        <w:rPr>
          <w:rFonts w:ascii="Calibri" w:hAnsi="Calibri" w:cs="Calibri"/>
          <w:noProof/>
          <w:lang w:val="en-GB"/>
        </w:rPr>
        <w:t xml:space="preserve"> 21 (17): 3054–69. https://doi.org/10.1091/mbc.E10-03-0181.</w:t>
      </w:r>
    </w:p>
    <w:p w14:paraId="03417B7E"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Yu, X. 2004. ‘The Yeast Dynamin-Related GTPase Vps1p Functions in the Organization of the Actin Cytoskeleton via Interaction with Sla1p’. </w:t>
      </w:r>
      <w:r w:rsidRPr="005775EB">
        <w:rPr>
          <w:rFonts w:ascii="Calibri" w:hAnsi="Calibri" w:cs="Calibri"/>
          <w:i/>
          <w:iCs/>
          <w:noProof/>
          <w:lang w:val="en-GB"/>
        </w:rPr>
        <w:t>Journal of Cell Science</w:t>
      </w:r>
      <w:r w:rsidRPr="005775EB">
        <w:rPr>
          <w:rFonts w:ascii="Calibri" w:hAnsi="Calibri" w:cs="Calibri"/>
          <w:noProof/>
          <w:lang w:val="en-GB"/>
        </w:rPr>
        <w:t xml:space="preserve"> 117 (17): 3839–53. https://doi.org/10.1242/jcs.01239.</w:t>
      </w:r>
    </w:p>
    <w:p w14:paraId="022B48F0" w14:textId="77777777" w:rsidR="005775EB" w:rsidRPr="005775EB" w:rsidRDefault="005775EB" w:rsidP="005775EB">
      <w:pPr>
        <w:widowControl w:val="0"/>
        <w:autoSpaceDE w:val="0"/>
        <w:autoSpaceDN w:val="0"/>
        <w:adjustRightInd w:val="0"/>
        <w:ind w:left="480" w:hanging="480"/>
        <w:rPr>
          <w:rFonts w:ascii="Calibri" w:hAnsi="Calibri" w:cs="Calibri"/>
          <w:noProof/>
          <w:lang w:val="en-GB"/>
        </w:rPr>
      </w:pPr>
      <w:r w:rsidRPr="005775EB">
        <w:rPr>
          <w:rFonts w:ascii="Calibri" w:hAnsi="Calibri" w:cs="Calibri"/>
          <w:noProof/>
          <w:lang w:val="en-GB"/>
        </w:rPr>
        <w:t xml:space="preserve">Zhang, Peijun, and Jenny E. Hinshaw. 2001. ‘Three-Dimensional Reconstruction of Dynamin in the Constricted State’. </w:t>
      </w:r>
      <w:r w:rsidRPr="005775EB">
        <w:rPr>
          <w:rFonts w:ascii="Calibri" w:hAnsi="Calibri" w:cs="Calibri"/>
          <w:i/>
          <w:iCs/>
          <w:noProof/>
          <w:lang w:val="en-GB"/>
        </w:rPr>
        <w:t>Nature Cell Biology</w:t>
      </w:r>
      <w:r w:rsidRPr="005775EB">
        <w:rPr>
          <w:rFonts w:ascii="Calibri" w:hAnsi="Calibri" w:cs="Calibri"/>
          <w:noProof/>
          <w:lang w:val="en-GB"/>
        </w:rPr>
        <w:t xml:space="preserve"> 3 (10): 922–26. https://doi.org/10.1038/ncb1001-922.</w:t>
      </w:r>
    </w:p>
    <w:p w14:paraId="5199C4D7" w14:textId="77777777" w:rsidR="005775EB" w:rsidRPr="005775EB" w:rsidRDefault="005775EB" w:rsidP="005775EB">
      <w:pPr>
        <w:widowControl w:val="0"/>
        <w:autoSpaceDE w:val="0"/>
        <w:autoSpaceDN w:val="0"/>
        <w:adjustRightInd w:val="0"/>
        <w:ind w:left="480" w:hanging="480"/>
        <w:rPr>
          <w:rFonts w:ascii="Calibri" w:hAnsi="Calibri" w:cs="Calibri"/>
          <w:noProof/>
        </w:rPr>
      </w:pPr>
      <w:r w:rsidRPr="005775EB">
        <w:rPr>
          <w:rFonts w:ascii="Calibri" w:hAnsi="Calibri" w:cs="Calibri"/>
          <w:noProof/>
          <w:lang w:val="en-GB"/>
        </w:rPr>
        <w:t xml:space="preserve">Zhao, Wei-Dong, Edaeni Hamid, Wonchul Shin, Peter J Wen, Evan S Krystofiak, Seth A Villarreal, Hsueh-Cheng Chiang, Bechara Kachar, and Ling-Gang Wu. 2016. ‘Hemi-Fused Structure Mediates and Controls Fusion and Fission in Live Cells.’ </w:t>
      </w:r>
      <w:r w:rsidRPr="005775EB">
        <w:rPr>
          <w:rFonts w:ascii="Calibri" w:hAnsi="Calibri" w:cs="Calibri"/>
          <w:i/>
          <w:iCs/>
          <w:noProof/>
          <w:lang w:val="en-GB"/>
        </w:rPr>
        <w:t>Nature</w:t>
      </w:r>
      <w:r w:rsidRPr="005775EB">
        <w:rPr>
          <w:rFonts w:ascii="Calibri" w:hAnsi="Calibri" w:cs="Calibri"/>
          <w:noProof/>
          <w:lang w:val="en-GB"/>
        </w:rPr>
        <w:t xml:space="preserve"> 534 (7608): 548–52. https://doi.org/10.1038/nature18598.</w:t>
      </w:r>
    </w:p>
    <w:p w14:paraId="06D68F8B" w14:textId="1321544B" w:rsidR="00985115" w:rsidRPr="00236C39" w:rsidRDefault="00143F97" w:rsidP="005775EB">
      <w:pPr>
        <w:widowControl w:val="0"/>
        <w:autoSpaceDE w:val="0"/>
        <w:autoSpaceDN w:val="0"/>
        <w:adjustRightInd w:val="0"/>
        <w:ind w:left="480" w:hanging="480"/>
        <w:rPr>
          <w:lang w:val="en-US"/>
        </w:rPr>
      </w:pPr>
      <w:ins w:id="288" w:author="Deepikaa Menon" w:date="2020-08-10T18:44:00Z">
        <w:r>
          <w:rPr>
            <w:lang w:val="en-US"/>
          </w:rPr>
          <w:fldChar w:fldCharType="end"/>
        </w:r>
      </w:ins>
      <w:del w:id="289" w:author="Deepikaa Menon" w:date="2020-08-10T01:51:00Z">
        <w:r w:rsidR="00985115" w:rsidRPr="00236C39" w:rsidDel="00413D8C">
          <w:rPr>
            <w:lang w:val="en-US"/>
          </w:rPr>
          <w:delText>arrival of Rvs to endocytic sites is timed by interaction of its BAR domain with a specific membrane curvature. The Rvs167 SH3 domain affects localization efficiency of the Rvs complex and also influences invagination dynamics. This indicates that both BAR and SH3 domains are important for the role of Rvs as a regulator of scission. We tested current models of membrane scission, and find that deleting yeast synaptojanins or dynamin does not change scission dynamics. Interfacial forces at lipid boundaries are therefore unlikely to be sufficient for scission, and forces exerted by dynamin are not required. Furthermore, invagination length is insensitive to overexpression of Rvs, suggesting that the recently proposed mechanism of BAR-induced protein friction on the membrane is not likely to drive scission. We propose that recruitment of Rvs BAR domains prevents scission and allows invaginations to grow by stabilizing them. We also propose that vesicle formation is dependent on forces exerted by a different module of the endocytic pathway, the actin network. Preventing premature membrane scission via BAR interaction could allow invaginations to grow to a particular length and accumulate enough forces within the actin network to reliably cut the membrane.</w:delText>
        </w:r>
      </w:del>
    </w:p>
    <w:sectPr w:rsidR="00985115" w:rsidRPr="00236C39" w:rsidSect="00C15D2D">
      <w:pgSz w:w="11900" w:h="16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Marko Kaksonen" w:date="2020-08-03T15:45:00Z" w:initials="MK">
    <w:p w14:paraId="0151303D" w14:textId="4A6D37C1" w:rsidR="00FF79F4" w:rsidRPr="00FF79F4" w:rsidRDefault="00FF79F4">
      <w:pPr>
        <w:pStyle w:val="CommentText"/>
        <w:rPr>
          <w:lang w:val="en-US"/>
        </w:rPr>
      </w:pPr>
      <w:r>
        <w:rPr>
          <w:rStyle w:val="CommentReference"/>
        </w:rPr>
        <w:annotationRef/>
      </w:r>
      <w:r w:rsidRPr="00FF79F4">
        <w:rPr>
          <w:lang w:val="en-US"/>
        </w:rPr>
        <w:t xml:space="preserve">Start by saying a bit more about </w:t>
      </w:r>
      <w:r>
        <w:rPr>
          <w:lang w:val="en-US"/>
        </w:rPr>
        <w:t>CME</w:t>
      </w:r>
    </w:p>
  </w:comment>
  <w:comment w:id="22" w:author="Marko Kaksonen" w:date="2020-08-03T15:46:00Z" w:initials="MK">
    <w:p w14:paraId="646BDFCC" w14:textId="6AC2AAD0" w:rsidR="00C36AF4" w:rsidRPr="00C36AF4" w:rsidRDefault="00C36AF4">
      <w:pPr>
        <w:pStyle w:val="CommentText"/>
        <w:rPr>
          <w:lang w:val="en-US"/>
        </w:rPr>
      </w:pPr>
      <w:r>
        <w:rPr>
          <w:rStyle w:val="CommentReference"/>
        </w:rPr>
        <w:annotationRef/>
      </w:r>
      <w:r w:rsidRPr="00C36AF4">
        <w:rPr>
          <w:lang w:val="en-US"/>
        </w:rPr>
        <w:t>Tubular in yeast, but not in animals</w:t>
      </w:r>
    </w:p>
  </w:comment>
  <w:comment w:id="35" w:author="Marko Kaksonen" w:date="2020-10-09T15:47:00Z" w:initials="MK">
    <w:p w14:paraId="0B47ECCA" w14:textId="7A682BBD" w:rsidR="000D2BEC" w:rsidRPr="000D2BEC" w:rsidRDefault="000D2BEC">
      <w:pPr>
        <w:pStyle w:val="CommentText"/>
        <w:rPr>
          <w:lang w:val="en-US"/>
        </w:rPr>
      </w:pPr>
      <w:r>
        <w:rPr>
          <w:rStyle w:val="CommentReference"/>
        </w:rPr>
        <w:annotationRef/>
      </w:r>
      <w:r w:rsidRPr="000D2BEC">
        <w:rPr>
          <w:lang w:val="en-US"/>
        </w:rPr>
        <w:t xml:space="preserve">There should be some transition from </w:t>
      </w:r>
      <w:proofErr w:type="spellStart"/>
      <w:r>
        <w:rPr>
          <w:lang w:val="en-US"/>
        </w:rPr>
        <w:t>gerenal</w:t>
      </w:r>
      <w:proofErr w:type="spellEnd"/>
      <w:r>
        <w:rPr>
          <w:lang w:val="en-US"/>
        </w:rPr>
        <w:t xml:space="preserve"> endocytosis discussion to discussion about vesicle scission. </w:t>
      </w:r>
    </w:p>
  </w:comment>
  <w:comment w:id="42" w:author="Marko Kaksonen" w:date="2020-08-03T15:47:00Z" w:initials="MK">
    <w:p w14:paraId="05289023" w14:textId="467E1FDB" w:rsidR="003E0045" w:rsidRPr="00963D60" w:rsidRDefault="003E0045">
      <w:pPr>
        <w:pStyle w:val="CommentText"/>
        <w:rPr>
          <w:lang w:val="en-US"/>
        </w:rPr>
      </w:pPr>
      <w:r>
        <w:rPr>
          <w:rStyle w:val="CommentReference"/>
        </w:rPr>
        <w:annotationRef/>
      </w:r>
      <w:r w:rsidRPr="00963D60">
        <w:rPr>
          <w:lang w:val="en-US"/>
        </w:rPr>
        <w:t>Expand on dynamin</w:t>
      </w:r>
    </w:p>
  </w:comment>
  <w:comment w:id="48" w:author="Marko Kaksonen" w:date="2020-10-09T15:58:00Z" w:initials="MK">
    <w:p w14:paraId="31D0ACEE" w14:textId="4765254B" w:rsidR="00A04069" w:rsidRPr="00A04069" w:rsidRDefault="00A04069">
      <w:pPr>
        <w:pStyle w:val="CommentText"/>
        <w:rPr>
          <w:lang w:val="en-US"/>
        </w:rPr>
      </w:pPr>
      <w:r>
        <w:rPr>
          <w:lang w:val="en-US"/>
        </w:rPr>
        <w:t xml:space="preserve">You should explain </w:t>
      </w:r>
      <w:r>
        <w:rPr>
          <w:rStyle w:val="CommentReference"/>
        </w:rPr>
        <w:annotationRef/>
      </w:r>
      <w:r w:rsidRPr="00A04069">
        <w:rPr>
          <w:rStyle w:val="CommentReference"/>
          <w:lang w:val="en-US"/>
        </w:rPr>
        <w:t>t</w:t>
      </w:r>
      <w:r w:rsidRPr="00A04069">
        <w:rPr>
          <w:lang w:val="en-US"/>
        </w:rPr>
        <w:t xml:space="preserve">he </w:t>
      </w:r>
      <w:r>
        <w:rPr>
          <w:lang w:val="en-US"/>
        </w:rPr>
        <w:t>idea t</w:t>
      </w:r>
      <w:r w:rsidRPr="00A04069">
        <w:rPr>
          <w:lang w:val="en-US"/>
        </w:rPr>
        <w:t>h</w:t>
      </w:r>
      <w:r>
        <w:rPr>
          <w:lang w:val="en-US"/>
        </w:rPr>
        <w:t>at the</w:t>
      </w:r>
      <w:r w:rsidRPr="00A04069">
        <w:rPr>
          <w:lang w:val="en-US"/>
        </w:rPr>
        <w:t xml:space="preserve"> </w:t>
      </w:r>
      <w:proofErr w:type="spellStart"/>
      <w:r w:rsidRPr="00A04069">
        <w:rPr>
          <w:lang w:val="en-US"/>
        </w:rPr>
        <w:t>cre</w:t>
      </w:r>
      <w:r w:rsidR="00C63363">
        <w:rPr>
          <w:lang w:val="en-US"/>
        </w:rPr>
        <w:t>c</w:t>
      </w:r>
      <w:r>
        <w:rPr>
          <w:lang w:val="en-US"/>
        </w:rPr>
        <w:t>ent</w:t>
      </w:r>
      <w:proofErr w:type="spellEnd"/>
      <w:r>
        <w:rPr>
          <w:lang w:val="en-US"/>
        </w:rPr>
        <w:t xml:space="preserve"> shaped BAR domains bend the membrane somewhere in the intro. </w:t>
      </w:r>
    </w:p>
  </w:comment>
  <w:comment w:id="81" w:author="Marko Kaksonen" w:date="2020-10-09T15:49:00Z" w:initials="MK">
    <w:p w14:paraId="22BE5FAE" w14:textId="27CA0426" w:rsidR="00547D13" w:rsidRPr="00547D13" w:rsidRDefault="00547D13">
      <w:pPr>
        <w:pStyle w:val="CommentText"/>
        <w:rPr>
          <w:lang w:val="en-US"/>
        </w:rPr>
      </w:pPr>
      <w:r>
        <w:rPr>
          <w:rStyle w:val="CommentReference"/>
        </w:rPr>
        <w:annotationRef/>
      </w:r>
      <w:r w:rsidRPr="00547D13">
        <w:rPr>
          <w:lang w:val="en-US"/>
        </w:rPr>
        <w:t>Wendland lab has sug</w:t>
      </w:r>
      <w:r>
        <w:rPr>
          <w:lang w:val="en-US"/>
        </w:rPr>
        <w:t>gested another pathway…</w:t>
      </w:r>
      <w:r w:rsidR="006A0B4D">
        <w:rPr>
          <w:lang w:val="en-US"/>
        </w:rPr>
        <w:t xml:space="preserve"> Maybe we don’t need to say that CME is the only one?</w:t>
      </w:r>
    </w:p>
  </w:comment>
  <w:comment w:id="114" w:author="Marko Kaksonen" w:date="2020-08-03T15:47:00Z" w:initials="MK">
    <w:p w14:paraId="5FC3A654" w14:textId="79B959A0" w:rsidR="0031723D" w:rsidRPr="001525D3" w:rsidRDefault="0031723D">
      <w:pPr>
        <w:pStyle w:val="CommentText"/>
        <w:rPr>
          <w:lang w:val="en-US"/>
        </w:rPr>
      </w:pPr>
      <w:r>
        <w:rPr>
          <w:rStyle w:val="CommentReference"/>
        </w:rPr>
        <w:annotationRef/>
      </w:r>
      <w:r w:rsidRPr="001525D3">
        <w:rPr>
          <w:lang w:val="en-US"/>
        </w:rPr>
        <w:t>Vps1’s other (real) roles?</w:t>
      </w:r>
    </w:p>
  </w:comment>
  <w:comment w:id="125" w:author="Marko Kaksonen" w:date="2020-10-09T15:51:00Z" w:initials="MK">
    <w:p w14:paraId="0C0DEA5E" w14:textId="44523D46" w:rsidR="006A0B4D" w:rsidRPr="00901298" w:rsidRDefault="006A0B4D">
      <w:pPr>
        <w:pStyle w:val="CommentText"/>
        <w:rPr>
          <w:lang w:val="en-US"/>
        </w:rPr>
      </w:pPr>
      <w:r>
        <w:rPr>
          <w:rStyle w:val="CommentReference"/>
        </w:rPr>
        <w:annotationRef/>
      </w:r>
      <w:r w:rsidRPr="00901298">
        <w:rPr>
          <w:lang w:val="en-US"/>
        </w:rPr>
        <w:t>What other pathways? Mention.</w:t>
      </w:r>
    </w:p>
  </w:comment>
  <w:comment w:id="133" w:author="Marko Kaksonen" w:date="2020-10-09T15:52:00Z" w:initials="MK">
    <w:p w14:paraId="06EBB51E" w14:textId="492EAF65" w:rsidR="00901298" w:rsidRPr="00901298" w:rsidRDefault="00901298">
      <w:pPr>
        <w:pStyle w:val="CommentText"/>
        <w:rPr>
          <w:lang w:val="en-US"/>
        </w:rPr>
      </w:pPr>
      <w:r>
        <w:rPr>
          <w:rStyle w:val="CommentReference"/>
        </w:rPr>
        <w:annotationRef/>
      </w:r>
      <w:r w:rsidRPr="00901298">
        <w:rPr>
          <w:lang w:val="en-US"/>
        </w:rPr>
        <w:t>Which endocy</w:t>
      </w:r>
      <w:r>
        <w:rPr>
          <w:lang w:val="en-US"/>
        </w:rPr>
        <w:t>tic proteins?</w:t>
      </w:r>
    </w:p>
  </w:comment>
  <w:comment w:id="171" w:author="Marko Kaksonen" w:date="2020-08-03T15:50:00Z" w:initials="MK">
    <w:p w14:paraId="232DC41C" w14:textId="699E345A" w:rsidR="00CA2CFD" w:rsidRPr="00CA2CFD" w:rsidRDefault="00CA2CFD">
      <w:pPr>
        <w:pStyle w:val="CommentText"/>
        <w:rPr>
          <w:lang w:val="en-US"/>
        </w:rPr>
      </w:pPr>
      <w:r>
        <w:rPr>
          <w:rStyle w:val="CommentReference"/>
        </w:rPr>
        <w:annotationRef/>
      </w:r>
      <w:r w:rsidRPr="00CA2CFD">
        <w:rPr>
          <w:lang w:val="en-US"/>
        </w:rPr>
        <w:t>What does it mean that they ar</w:t>
      </w:r>
      <w:r>
        <w:rPr>
          <w:lang w:val="en-US"/>
        </w:rPr>
        <w:t>e not interchangeable?</w:t>
      </w:r>
    </w:p>
  </w:comment>
  <w:comment w:id="176" w:author="Marko Kaksonen" w:date="2020-10-09T15:53:00Z" w:initials="MK">
    <w:p w14:paraId="68E178B3" w14:textId="10086E35" w:rsidR="000A3EC9" w:rsidRPr="000A3EC9" w:rsidRDefault="000A3EC9">
      <w:pPr>
        <w:pStyle w:val="CommentText"/>
        <w:rPr>
          <w:lang w:val="en-US"/>
        </w:rPr>
      </w:pPr>
      <w:r>
        <w:rPr>
          <w:rStyle w:val="CommentReference"/>
        </w:rPr>
        <w:annotationRef/>
      </w:r>
      <w:r w:rsidRPr="000A3EC9">
        <w:rPr>
          <w:lang w:val="en-US"/>
        </w:rPr>
        <w:t>Explain better what budding pattern and actin mor</w:t>
      </w:r>
      <w:r>
        <w:rPr>
          <w:lang w:val="en-US"/>
        </w:rPr>
        <w:t>phology means? This is 90s yeast lab jargon!</w:t>
      </w:r>
    </w:p>
  </w:comment>
  <w:comment w:id="180" w:author="Marko Kaksonen" w:date="2020-08-03T15:50:00Z" w:initials="MK">
    <w:p w14:paraId="2B532976" w14:textId="77777777" w:rsidR="00A51D29" w:rsidRPr="00CA2CFD" w:rsidRDefault="00A51D29" w:rsidP="00A51D29">
      <w:pPr>
        <w:pStyle w:val="CommentText"/>
        <w:rPr>
          <w:lang w:val="en-US"/>
        </w:rPr>
      </w:pPr>
      <w:r>
        <w:rPr>
          <w:rStyle w:val="CommentReference"/>
        </w:rPr>
        <w:annotationRef/>
      </w:r>
      <w:r w:rsidRPr="00CA2CFD">
        <w:rPr>
          <w:lang w:val="en-US"/>
        </w:rPr>
        <w:t>What does it mean that they ar</w:t>
      </w:r>
      <w:r>
        <w:rPr>
          <w:lang w:val="en-US"/>
        </w:rPr>
        <w:t>e not interchangeable?</w:t>
      </w:r>
    </w:p>
  </w:comment>
  <w:comment w:id="190" w:author="Marko Kaksonen" w:date="2020-08-03T15:52:00Z" w:initials="MK">
    <w:p w14:paraId="009153C9" w14:textId="62BE5C1B" w:rsidR="00C36E44" w:rsidRPr="00963D60" w:rsidRDefault="00C36E44">
      <w:pPr>
        <w:pStyle w:val="CommentText"/>
        <w:rPr>
          <w:lang w:val="en-US"/>
        </w:rPr>
      </w:pPr>
      <w:r>
        <w:rPr>
          <w:rStyle w:val="CommentReference"/>
        </w:rPr>
        <w:annotationRef/>
      </w:r>
      <w:r w:rsidRPr="00963D60">
        <w:rPr>
          <w:lang w:val="en-US"/>
        </w:rPr>
        <w:t>What theory?</w:t>
      </w:r>
    </w:p>
  </w:comment>
  <w:comment w:id="195" w:author="Marko Kaksonen" w:date="2020-08-03T15:53:00Z" w:initials="MK">
    <w:p w14:paraId="122C1B36" w14:textId="3A2CCD95" w:rsidR="00801C4E" w:rsidRPr="00801C4E" w:rsidRDefault="00801C4E">
      <w:pPr>
        <w:pStyle w:val="CommentText"/>
        <w:rPr>
          <w:lang w:val="en-US"/>
        </w:rPr>
      </w:pPr>
      <w:r>
        <w:rPr>
          <w:rStyle w:val="CommentReference"/>
        </w:rPr>
        <w:annotationRef/>
      </w:r>
      <w:r w:rsidRPr="00801C4E">
        <w:rPr>
          <w:lang w:val="en-US"/>
        </w:rPr>
        <w:t>Be more specific about the timing</w:t>
      </w:r>
      <w:r>
        <w:rPr>
          <w:lang w:val="en-US"/>
        </w:rPr>
        <w:t>.</w:t>
      </w:r>
    </w:p>
  </w:comment>
  <w:comment w:id="200" w:author="Marko Kaksonen" w:date="2020-10-09T16:01:00Z" w:initials="MK">
    <w:p w14:paraId="0E5476A1" w14:textId="3DF4FAFE" w:rsidR="00C63363" w:rsidRPr="00C63363" w:rsidRDefault="00C63363">
      <w:pPr>
        <w:pStyle w:val="CommentText"/>
        <w:rPr>
          <w:lang w:val="en-US"/>
        </w:rPr>
      </w:pPr>
      <w:r>
        <w:rPr>
          <w:rStyle w:val="CommentReference"/>
        </w:rPr>
        <w:annotationRef/>
      </w:r>
      <w:r w:rsidRPr="00C63363">
        <w:rPr>
          <w:lang w:val="en-US"/>
        </w:rPr>
        <w:t xml:space="preserve">Add </w:t>
      </w:r>
      <w:r>
        <w:rPr>
          <w:lang w:val="en-US"/>
        </w:rPr>
        <w:t>Peter, …McMahon, Science, 2004?</w:t>
      </w:r>
    </w:p>
  </w:comment>
  <w:comment w:id="257" w:author="Marko Kaksonen" w:date="2020-08-03T15:55:00Z" w:initials="MK">
    <w:p w14:paraId="07E4C8D2" w14:textId="6A23BC82" w:rsidR="003C1C0B" w:rsidRPr="001C7985" w:rsidRDefault="003C1C0B">
      <w:pPr>
        <w:pStyle w:val="CommentText"/>
        <w:rPr>
          <w:lang w:val="en-US"/>
        </w:rPr>
      </w:pPr>
      <w:r>
        <w:rPr>
          <w:rStyle w:val="CommentReference"/>
        </w:rPr>
        <w:annotationRef/>
      </w:r>
      <w:r w:rsidRPr="001C7985">
        <w:rPr>
          <w:lang w:val="en-US"/>
        </w:rPr>
        <w:t>List the proteins here?</w:t>
      </w:r>
    </w:p>
  </w:comment>
  <w:comment w:id="270" w:author="Marko Kaksonen" w:date="2020-10-09T16:04:00Z" w:initials="MK">
    <w:p w14:paraId="11816485" w14:textId="572EEB18" w:rsidR="00C73B04" w:rsidRPr="00C73B04" w:rsidRDefault="00C73B04">
      <w:pPr>
        <w:pStyle w:val="CommentText"/>
        <w:rPr>
          <w:lang w:val="en-US"/>
        </w:rPr>
      </w:pPr>
      <w:r>
        <w:rPr>
          <w:rStyle w:val="CommentReference"/>
        </w:rPr>
        <w:annotationRef/>
      </w:r>
      <w:r w:rsidRPr="00C73B04">
        <w:rPr>
          <w:lang w:val="en-US"/>
        </w:rPr>
        <w:t xml:space="preserve">It would be better to end with a </w:t>
      </w:r>
      <w:r>
        <w:rPr>
          <w:lang w:val="en-US"/>
        </w:rPr>
        <w:t xml:space="preserve">positive statement: what do we think </w:t>
      </w:r>
      <w:r>
        <w:rPr>
          <w:u w:val="single"/>
          <w:lang w:val="en-US"/>
        </w:rPr>
        <w:t xml:space="preserve">is </w:t>
      </w:r>
      <w:r>
        <w:rPr>
          <w:lang w:val="en-US"/>
        </w:rPr>
        <w:t>happening?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151303D" w15:done="0"/>
  <w15:commentEx w15:paraId="646BDFCC" w15:done="0"/>
  <w15:commentEx w15:paraId="0B47ECCA" w15:done="0"/>
  <w15:commentEx w15:paraId="05289023" w15:done="0"/>
  <w15:commentEx w15:paraId="31D0ACEE" w15:done="0"/>
  <w15:commentEx w15:paraId="22BE5FAE" w15:done="0"/>
  <w15:commentEx w15:paraId="5FC3A654" w15:done="0"/>
  <w15:commentEx w15:paraId="0C0DEA5E" w15:done="0"/>
  <w15:commentEx w15:paraId="06EBB51E" w15:done="0"/>
  <w15:commentEx w15:paraId="232DC41C" w15:done="0"/>
  <w15:commentEx w15:paraId="68E178B3" w15:done="0"/>
  <w15:commentEx w15:paraId="2B532976" w15:done="0"/>
  <w15:commentEx w15:paraId="009153C9" w15:done="0"/>
  <w15:commentEx w15:paraId="122C1B36" w15:done="0"/>
  <w15:commentEx w15:paraId="0E5476A1" w15:done="0"/>
  <w15:commentEx w15:paraId="07E4C8D2" w15:done="0"/>
  <w15:commentEx w15:paraId="1181648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D2AF9C" w16cex:dateUtc="2020-08-03T13:45:00Z"/>
  <w16cex:commentExtensible w16cex:durableId="22D2AFBB" w16cex:dateUtc="2020-08-03T13:46:00Z"/>
  <w16cex:commentExtensible w16cex:durableId="232B04A0" w16cex:dateUtc="2020-10-09T13:47:00Z"/>
  <w16cex:commentExtensible w16cex:durableId="22D2B00B" w16cex:dateUtc="2020-08-03T13:47:00Z"/>
  <w16cex:commentExtensible w16cex:durableId="232B071D" w16cex:dateUtc="2020-10-09T13:58:00Z"/>
  <w16cex:commentExtensible w16cex:durableId="232B051A" w16cex:dateUtc="2020-10-09T13:49:00Z"/>
  <w16cex:commentExtensible w16cex:durableId="22D2B021" w16cex:dateUtc="2020-08-03T13:47:00Z"/>
  <w16cex:commentExtensible w16cex:durableId="232B058C" w16cex:dateUtc="2020-10-09T13:51:00Z"/>
  <w16cex:commentExtensible w16cex:durableId="232B05B4" w16cex:dateUtc="2020-10-09T13:52:00Z"/>
  <w16cex:commentExtensible w16cex:durableId="22D2B0D9" w16cex:dateUtc="2020-08-03T13:50:00Z"/>
  <w16cex:commentExtensible w16cex:durableId="232B0615" w16cex:dateUtc="2020-10-09T13:53:00Z"/>
  <w16cex:commentExtensible w16cex:durableId="22DB1FC7" w16cex:dateUtc="2020-08-03T13:50:00Z"/>
  <w16cex:commentExtensible w16cex:durableId="22D2B123" w16cex:dateUtc="2020-08-03T13:52:00Z"/>
  <w16cex:commentExtensible w16cex:durableId="22D2B160" w16cex:dateUtc="2020-08-03T13:53:00Z"/>
  <w16cex:commentExtensible w16cex:durableId="232B07D2" w16cex:dateUtc="2020-10-09T14:01:00Z"/>
  <w16cex:commentExtensible w16cex:durableId="22D2B20E" w16cex:dateUtc="2020-08-03T13:55:00Z"/>
  <w16cex:commentExtensible w16cex:durableId="232B089C" w16cex:dateUtc="2020-10-09T14: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151303D" w16cid:durableId="22D2AF9C"/>
  <w16cid:commentId w16cid:paraId="646BDFCC" w16cid:durableId="22D2AFBB"/>
  <w16cid:commentId w16cid:paraId="0B47ECCA" w16cid:durableId="232B04A0"/>
  <w16cid:commentId w16cid:paraId="05289023" w16cid:durableId="22D2B00B"/>
  <w16cid:commentId w16cid:paraId="31D0ACEE" w16cid:durableId="232B071D"/>
  <w16cid:commentId w16cid:paraId="22BE5FAE" w16cid:durableId="232B051A"/>
  <w16cid:commentId w16cid:paraId="5FC3A654" w16cid:durableId="22D2B021"/>
  <w16cid:commentId w16cid:paraId="0C0DEA5E" w16cid:durableId="232B058C"/>
  <w16cid:commentId w16cid:paraId="06EBB51E" w16cid:durableId="232B05B4"/>
  <w16cid:commentId w16cid:paraId="232DC41C" w16cid:durableId="22D2B0D9"/>
  <w16cid:commentId w16cid:paraId="68E178B3" w16cid:durableId="232B0615"/>
  <w16cid:commentId w16cid:paraId="2B532976" w16cid:durableId="22DB1FC7"/>
  <w16cid:commentId w16cid:paraId="009153C9" w16cid:durableId="22D2B123"/>
  <w16cid:commentId w16cid:paraId="122C1B36" w16cid:durableId="22D2B160"/>
  <w16cid:commentId w16cid:paraId="0E5476A1" w16cid:durableId="232B07D2"/>
  <w16cid:commentId w16cid:paraId="07E4C8D2" w16cid:durableId="22D2B20E"/>
  <w16cid:commentId w16cid:paraId="11816485" w16cid:durableId="232B089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eepikaa Menon">
    <w15:presenceInfo w15:providerId="None" w15:userId="Deepikaa Menon"/>
  </w15:person>
  <w15:person w15:author="Marko Kaksonen">
    <w15:presenceInfo w15:providerId="None" w15:userId="Marko Kakson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115"/>
    <w:rsid w:val="000002C7"/>
    <w:rsid w:val="000003DD"/>
    <w:rsid w:val="00000A71"/>
    <w:rsid w:val="00006C3D"/>
    <w:rsid w:val="00015E4B"/>
    <w:rsid w:val="00027690"/>
    <w:rsid w:val="00027EF7"/>
    <w:rsid w:val="00032109"/>
    <w:rsid w:val="00036E6F"/>
    <w:rsid w:val="000570B3"/>
    <w:rsid w:val="00073E32"/>
    <w:rsid w:val="00073FF7"/>
    <w:rsid w:val="000857C2"/>
    <w:rsid w:val="00094263"/>
    <w:rsid w:val="00094846"/>
    <w:rsid w:val="000A0CBB"/>
    <w:rsid w:val="000A3EC9"/>
    <w:rsid w:val="000A690B"/>
    <w:rsid w:val="000B38E3"/>
    <w:rsid w:val="000B47FC"/>
    <w:rsid w:val="000C4A73"/>
    <w:rsid w:val="000C57A7"/>
    <w:rsid w:val="000D2BEC"/>
    <w:rsid w:val="000F2035"/>
    <w:rsid w:val="00103736"/>
    <w:rsid w:val="0011356F"/>
    <w:rsid w:val="00123D41"/>
    <w:rsid w:val="00143F97"/>
    <w:rsid w:val="001525D3"/>
    <w:rsid w:val="00154679"/>
    <w:rsid w:val="001872E3"/>
    <w:rsid w:val="001C72B8"/>
    <w:rsid w:val="001C7985"/>
    <w:rsid w:val="0022254E"/>
    <w:rsid w:val="00236C39"/>
    <w:rsid w:val="0026542A"/>
    <w:rsid w:val="00272FBB"/>
    <w:rsid w:val="00276EA3"/>
    <w:rsid w:val="0029423A"/>
    <w:rsid w:val="00294337"/>
    <w:rsid w:val="002A57A7"/>
    <w:rsid w:val="002B26DC"/>
    <w:rsid w:val="002C2E49"/>
    <w:rsid w:val="002E1674"/>
    <w:rsid w:val="002F7993"/>
    <w:rsid w:val="003007E2"/>
    <w:rsid w:val="0031723D"/>
    <w:rsid w:val="00352632"/>
    <w:rsid w:val="00353977"/>
    <w:rsid w:val="003838EA"/>
    <w:rsid w:val="003B35BE"/>
    <w:rsid w:val="003C1C0B"/>
    <w:rsid w:val="003D17ED"/>
    <w:rsid w:val="003D4CDA"/>
    <w:rsid w:val="003E0045"/>
    <w:rsid w:val="003F022C"/>
    <w:rsid w:val="00401029"/>
    <w:rsid w:val="00410AE2"/>
    <w:rsid w:val="00413D8C"/>
    <w:rsid w:val="00505F71"/>
    <w:rsid w:val="0051255E"/>
    <w:rsid w:val="005436AB"/>
    <w:rsid w:val="00547D13"/>
    <w:rsid w:val="005775EB"/>
    <w:rsid w:val="0058349A"/>
    <w:rsid w:val="0058743F"/>
    <w:rsid w:val="00597DE9"/>
    <w:rsid w:val="005B03E8"/>
    <w:rsid w:val="005B6FF9"/>
    <w:rsid w:val="005C5F84"/>
    <w:rsid w:val="00621D01"/>
    <w:rsid w:val="006252B2"/>
    <w:rsid w:val="006515BB"/>
    <w:rsid w:val="0065244F"/>
    <w:rsid w:val="006627A8"/>
    <w:rsid w:val="006A0B4D"/>
    <w:rsid w:val="006D3770"/>
    <w:rsid w:val="006E65A0"/>
    <w:rsid w:val="00715470"/>
    <w:rsid w:val="00793043"/>
    <w:rsid w:val="007D45DE"/>
    <w:rsid w:val="007F7E61"/>
    <w:rsid w:val="00801C4E"/>
    <w:rsid w:val="00817250"/>
    <w:rsid w:val="00821665"/>
    <w:rsid w:val="00851777"/>
    <w:rsid w:val="00852089"/>
    <w:rsid w:val="00862983"/>
    <w:rsid w:val="0087217C"/>
    <w:rsid w:val="008C0DC8"/>
    <w:rsid w:val="00901298"/>
    <w:rsid w:val="00901DAE"/>
    <w:rsid w:val="0090280B"/>
    <w:rsid w:val="00915079"/>
    <w:rsid w:val="00924C59"/>
    <w:rsid w:val="0093473B"/>
    <w:rsid w:val="00960CE1"/>
    <w:rsid w:val="00963D60"/>
    <w:rsid w:val="009719DD"/>
    <w:rsid w:val="00976555"/>
    <w:rsid w:val="00983B13"/>
    <w:rsid w:val="00985115"/>
    <w:rsid w:val="009873F1"/>
    <w:rsid w:val="00991995"/>
    <w:rsid w:val="009B4992"/>
    <w:rsid w:val="009D1E5E"/>
    <w:rsid w:val="00A0149C"/>
    <w:rsid w:val="00A04069"/>
    <w:rsid w:val="00A230E2"/>
    <w:rsid w:val="00A31862"/>
    <w:rsid w:val="00A40C87"/>
    <w:rsid w:val="00A51D29"/>
    <w:rsid w:val="00A5246A"/>
    <w:rsid w:val="00A64DAB"/>
    <w:rsid w:val="00A653DF"/>
    <w:rsid w:val="00AC5D0F"/>
    <w:rsid w:val="00AE1683"/>
    <w:rsid w:val="00B22457"/>
    <w:rsid w:val="00B35817"/>
    <w:rsid w:val="00B74500"/>
    <w:rsid w:val="00BB2D92"/>
    <w:rsid w:val="00BD0E2A"/>
    <w:rsid w:val="00C07BE6"/>
    <w:rsid w:val="00C15D2D"/>
    <w:rsid w:val="00C36AF4"/>
    <w:rsid w:val="00C36E44"/>
    <w:rsid w:val="00C50D0E"/>
    <w:rsid w:val="00C50F8B"/>
    <w:rsid w:val="00C50FA8"/>
    <w:rsid w:val="00C561FE"/>
    <w:rsid w:val="00C61124"/>
    <w:rsid w:val="00C63363"/>
    <w:rsid w:val="00C73B04"/>
    <w:rsid w:val="00C743F8"/>
    <w:rsid w:val="00CA2CFD"/>
    <w:rsid w:val="00CA3407"/>
    <w:rsid w:val="00CB42AB"/>
    <w:rsid w:val="00CF1779"/>
    <w:rsid w:val="00CF3972"/>
    <w:rsid w:val="00D41B1A"/>
    <w:rsid w:val="00D75E7F"/>
    <w:rsid w:val="00DB170E"/>
    <w:rsid w:val="00DC0817"/>
    <w:rsid w:val="00DE6E54"/>
    <w:rsid w:val="00E17D01"/>
    <w:rsid w:val="00E31F9C"/>
    <w:rsid w:val="00E44EE1"/>
    <w:rsid w:val="00E57D6A"/>
    <w:rsid w:val="00E77083"/>
    <w:rsid w:val="00E8480A"/>
    <w:rsid w:val="00E9586B"/>
    <w:rsid w:val="00E973D8"/>
    <w:rsid w:val="00EC5D17"/>
    <w:rsid w:val="00EC6E7D"/>
    <w:rsid w:val="00EE37D2"/>
    <w:rsid w:val="00EF542C"/>
    <w:rsid w:val="00F00897"/>
    <w:rsid w:val="00F2213F"/>
    <w:rsid w:val="00F2243C"/>
    <w:rsid w:val="00F25868"/>
    <w:rsid w:val="00F408A8"/>
    <w:rsid w:val="00F5560A"/>
    <w:rsid w:val="00F7675D"/>
    <w:rsid w:val="00F8692E"/>
    <w:rsid w:val="00FE061D"/>
    <w:rsid w:val="00FF79F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487D7"/>
  <w15:chartTrackingRefBased/>
  <w15:docId w15:val="{981CF4A3-0324-4A4B-810D-7ED9D8BA9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F79F4"/>
    <w:rPr>
      <w:sz w:val="16"/>
      <w:szCs w:val="16"/>
    </w:rPr>
  </w:style>
  <w:style w:type="paragraph" w:styleId="CommentText">
    <w:name w:val="annotation text"/>
    <w:basedOn w:val="Normal"/>
    <w:link w:val="CommentTextChar"/>
    <w:uiPriority w:val="99"/>
    <w:semiHidden/>
    <w:unhideWhenUsed/>
    <w:rsid w:val="00FF79F4"/>
    <w:rPr>
      <w:sz w:val="20"/>
      <w:szCs w:val="20"/>
    </w:rPr>
  </w:style>
  <w:style w:type="character" w:customStyle="1" w:styleId="CommentTextChar">
    <w:name w:val="Comment Text Char"/>
    <w:basedOn w:val="DefaultParagraphFont"/>
    <w:link w:val="CommentText"/>
    <w:uiPriority w:val="99"/>
    <w:semiHidden/>
    <w:rsid w:val="00FF79F4"/>
    <w:rPr>
      <w:sz w:val="20"/>
      <w:szCs w:val="20"/>
    </w:rPr>
  </w:style>
  <w:style w:type="paragraph" w:styleId="CommentSubject">
    <w:name w:val="annotation subject"/>
    <w:basedOn w:val="CommentText"/>
    <w:next w:val="CommentText"/>
    <w:link w:val="CommentSubjectChar"/>
    <w:uiPriority w:val="99"/>
    <w:semiHidden/>
    <w:unhideWhenUsed/>
    <w:rsid w:val="00FF79F4"/>
    <w:rPr>
      <w:b/>
      <w:bCs/>
    </w:rPr>
  </w:style>
  <w:style w:type="character" w:customStyle="1" w:styleId="CommentSubjectChar">
    <w:name w:val="Comment Subject Char"/>
    <w:basedOn w:val="CommentTextChar"/>
    <w:link w:val="CommentSubject"/>
    <w:uiPriority w:val="99"/>
    <w:semiHidden/>
    <w:rsid w:val="00FF79F4"/>
    <w:rPr>
      <w:b/>
      <w:bCs/>
      <w:sz w:val="20"/>
      <w:szCs w:val="20"/>
    </w:rPr>
  </w:style>
  <w:style w:type="paragraph" w:styleId="BalloonText">
    <w:name w:val="Balloon Text"/>
    <w:basedOn w:val="Normal"/>
    <w:link w:val="BalloonTextChar"/>
    <w:uiPriority w:val="99"/>
    <w:semiHidden/>
    <w:unhideWhenUsed/>
    <w:rsid w:val="00FF79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F79F4"/>
    <w:rPr>
      <w:rFonts w:ascii="Times New Roman" w:hAnsi="Times New Roman" w:cs="Times New Roman"/>
      <w:sz w:val="18"/>
      <w:szCs w:val="18"/>
    </w:rPr>
  </w:style>
  <w:style w:type="paragraph" w:styleId="Revision">
    <w:name w:val="Revision"/>
    <w:hidden/>
    <w:uiPriority w:val="99"/>
    <w:semiHidden/>
    <w:rsid w:val="00A40C87"/>
  </w:style>
  <w:style w:type="paragraph" w:styleId="NormalWeb">
    <w:name w:val="Normal (Web)"/>
    <w:basedOn w:val="Normal"/>
    <w:uiPriority w:val="99"/>
    <w:semiHidden/>
    <w:unhideWhenUsed/>
    <w:rsid w:val="00276EA3"/>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9077457">
      <w:bodyDiv w:val="1"/>
      <w:marLeft w:val="0"/>
      <w:marRight w:val="0"/>
      <w:marTop w:val="0"/>
      <w:marBottom w:val="0"/>
      <w:divBdr>
        <w:top w:val="none" w:sz="0" w:space="0" w:color="auto"/>
        <w:left w:val="none" w:sz="0" w:space="0" w:color="auto"/>
        <w:bottom w:val="none" w:sz="0" w:space="0" w:color="auto"/>
        <w:right w:val="none" w:sz="0" w:space="0" w:color="auto"/>
      </w:divBdr>
      <w:divsChild>
        <w:div w:id="2130319313">
          <w:marLeft w:val="0"/>
          <w:marRight w:val="0"/>
          <w:marTop w:val="0"/>
          <w:marBottom w:val="0"/>
          <w:divBdr>
            <w:top w:val="none" w:sz="0" w:space="0" w:color="auto"/>
            <w:left w:val="none" w:sz="0" w:space="0" w:color="auto"/>
            <w:bottom w:val="none" w:sz="0" w:space="0" w:color="auto"/>
            <w:right w:val="none" w:sz="0" w:space="0" w:color="auto"/>
          </w:divBdr>
          <w:divsChild>
            <w:div w:id="1796407449">
              <w:marLeft w:val="0"/>
              <w:marRight w:val="0"/>
              <w:marTop w:val="0"/>
              <w:marBottom w:val="0"/>
              <w:divBdr>
                <w:top w:val="none" w:sz="0" w:space="0" w:color="auto"/>
                <w:left w:val="none" w:sz="0" w:space="0" w:color="auto"/>
                <w:bottom w:val="none" w:sz="0" w:space="0" w:color="auto"/>
                <w:right w:val="none" w:sz="0" w:space="0" w:color="auto"/>
              </w:divBdr>
              <w:divsChild>
                <w:div w:id="189742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4E9C1414-4B08-7143-AFE2-F45BFABD9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20250</Words>
  <Characters>102471</Characters>
  <Application>Microsoft Office Word</Application>
  <DocSecurity>0</DocSecurity>
  <Lines>2627</Lines>
  <Paragraphs>1704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Deepikaa Menon</dc:creator>
  <cp:keywords/>
  <dc:description/>
  <cp:lastModifiedBy>Marko Kaksonen</cp:lastModifiedBy>
  <cp:revision>13</cp:revision>
  <dcterms:created xsi:type="dcterms:W3CDTF">2020-10-09T13:46:00Z</dcterms:created>
  <dcterms:modified xsi:type="dcterms:W3CDTF">2020-10-09T14:05:00Z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http://www.zotero.org/styles/chicago-author-date</vt:lpwstr>
  </property>
  <property fmtid="{D5CDD505-2E9C-101B-9397-08002B2CF9AE}" pid="24" name="Mendeley Unique User Id_1">
    <vt:lpwstr>1f2ac8a5-e976-3cea-89dd-fb7424368759</vt:lpwstr>
  </property>
</Properties>
</file>